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68F5" w:rsidRDefault="00A13842">
      <w:pPr>
        <w:pStyle w:val="Title"/>
      </w:pPr>
      <w:r>
        <w:t>It wasn’t me - Empirical Insights on Managers' Perception of Responsibility in People Analytics-guided decision-making</w:t>
      </w:r>
    </w:p>
    <w:p w14:paraId="00000002" w14:textId="77777777" w:rsidR="002C68F5" w:rsidRDefault="00A13842">
      <w:pPr>
        <w:pBdr>
          <w:top w:val="nil"/>
          <w:left w:val="nil"/>
          <w:bottom w:val="nil"/>
          <w:right w:val="nil"/>
          <w:between w:val="nil"/>
        </w:pBdr>
        <w:ind w:left="284" w:hanging="284"/>
        <w:jc w:val="center"/>
        <w:rPr>
          <w:rFonts w:cs="Times New Roman"/>
          <w:i/>
          <w:sz w:val="24"/>
          <w:szCs w:val="24"/>
        </w:rPr>
      </w:pPr>
      <w:r>
        <w:rPr>
          <w:rFonts w:cs="Times New Roman"/>
          <w:i/>
          <w:sz w:val="24"/>
          <w:szCs w:val="24"/>
        </w:rPr>
        <w:t>Completed Research Paper</w:t>
      </w:r>
    </w:p>
    <w:p w14:paraId="00000003" w14:textId="77777777" w:rsidR="002C68F5" w:rsidRDefault="002C68F5">
      <w:pPr>
        <w:pBdr>
          <w:top w:val="nil"/>
          <w:left w:val="nil"/>
          <w:bottom w:val="nil"/>
          <w:right w:val="nil"/>
          <w:between w:val="nil"/>
        </w:pBdr>
        <w:ind w:left="284" w:hanging="284"/>
        <w:jc w:val="center"/>
        <w:rPr>
          <w:rFonts w:cs="Times New Roman"/>
          <w:i/>
          <w:sz w:val="24"/>
          <w:szCs w:val="24"/>
        </w:rPr>
      </w:pPr>
    </w:p>
    <w:p w14:paraId="00000004" w14:textId="77777777" w:rsidR="002C68F5" w:rsidRDefault="00A13842">
      <w:pPr>
        <w:pBdr>
          <w:top w:val="nil"/>
          <w:left w:val="nil"/>
          <w:bottom w:val="nil"/>
          <w:right w:val="nil"/>
          <w:between w:val="nil"/>
        </w:pBdr>
        <w:ind w:left="284" w:hanging="284"/>
        <w:jc w:val="left"/>
        <w:rPr>
          <w:rFonts w:cs="Times New Roman"/>
          <w:b/>
          <w:sz w:val="24"/>
          <w:szCs w:val="24"/>
          <w:highlight w:val="yellow"/>
        </w:rPr>
      </w:pPr>
      <w:r>
        <w:rPr>
          <w:rFonts w:cs="Times New Roman"/>
          <w:noProof/>
          <w:szCs w:val="22"/>
        </w:rPr>
        <w:drawing>
          <wp:inline distT="0" distB="0" distL="0" distR="0" wp14:anchorId="7D2FE01F" wp14:editId="30B5F3A2">
            <wp:extent cx="5760085" cy="21362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085" cy="2136245"/>
                    </a:xfrm>
                    <a:prstGeom prst="rect">
                      <a:avLst/>
                    </a:prstGeom>
                    <a:ln/>
                  </pic:spPr>
                </pic:pic>
              </a:graphicData>
            </a:graphic>
          </wp:inline>
        </w:drawing>
      </w:r>
    </w:p>
    <w:p w14:paraId="00000005" w14:textId="77777777" w:rsidR="002C68F5" w:rsidRDefault="00A13842">
      <w:pPr>
        <w:pStyle w:val="Subtitle"/>
      </w:pPr>
      <w:r>
        <w:t>Abstract</w:t>
      </w:r>
    </w:p>
    <w:p w14:paraId="00000006" w14:textId="77777777" w:rsidR="002C68F5" w:rsidRDefault="00A13842">
      <w:pPr>
        <w:pBdr>
          <w:top w:val="nil"/>
          <w:left w:val="nil"/>
          <w:bottom w:val="nil"/>
          <w:right w:val="nil"/>
          <w:between w:val="nil"/>
        </w:pBdr>
        <w:spacing w:before="0" w:after="60"/>
        <w:rPr>
          <w:rFonts w:cs="Times New Roman"/>
          <w:i/>
          <w:szCs w:val="22"/>
        </w:rPr>
      </w:pPr>
      <w:bookmarkStart w:id="0" w:name="_heading=h.gjdgxs" w:colFirst="0" w:colLast="0"/>
      <w:bookmarkEnd w:id="0"/>
      <w:r>
        <w:rPr>
          <w:rFonts w:cs="Times New Roman"/>
          <w:i/>
          <w:szCs w:val="22"/>
        </w:rPr>
        <w:t>Algorithmic technologies in human resource management, such as people analytics, can pose several risks to employees. While employees become the subject of the systems' data analyses, managers however face quite distinct risks when using people analytics. Overconfidence in the systems' accuracy and impartiality, for example, may cause them to unlearn how to make sound management judgements by themselves over time. Another concern is that managers might lose employees' trust, as responsibility for negative outcomes can be obscure. We explore, conducting a vignette study, how the use of people analytics might affect managers’ cognitive or emotional perception of both responsibility and responsible behaviour in algorithm-supported decision-making. Thus, we provide empirical insights on the interplay between algorithmic management and leadership in traditionally office-based jobs. The results suggest, that xxx</w:t>
      </w:r>
    </w:p>
    <w:p w14:paraId="00000007" w14:textId="77777777" w:rsidR="002C68F5" w:rsidRDefault="002C68F5">
      <w:pPr>
        <w:pBdr>
          <w:top w:val="nil"/>
          <w:left w:val="nil"/>
          <w:bottom w:val="nil"/>
          <w:right w:val="nil"/>
          <w:between w:val="nil"/>
        </w:pBdr>
        <w:spacing w:before="0" w:after="60"/>
        <w:rPr>
          <w:rFonts w:cs="Times New Roman"/>
          <w:szCs w:val="22"/>
        </w:rPr>
      </w:pPr>
    </w:p>
    <w:p w14:paraId="00000008" w14:textId="77777777" w:rsidR="002C68F5" w:rsidRDefault="00A13842">
      <w:pPr>
        <w:pBdr>
          <w:top w:val="nil"/>
          <w:left w:val="nil"/>
          <w:bottom w:val="nil"/>
          <w:right w:val="nil"/>
          <w:between w:val="nil"/>
        </w:pBdr>
        <w:spacing w:before="0" w:after="60"/>
        <w:rPr>
          <w:rFonts w:cs="Times New Roman"/>
          <w:i/>
          <w:szCs w:val="22"/>
        </w:rPr>
      </w:pPr>
      <w:r>
        <w:rPr>
          <w:rFonts w:cs="Times New Roman"/>
          <w:i/>
          <w:szCs w:val="22"/>
        </w:rPr>
        <w:t>Keywords: Algorithmic Leadership, People Analytics, Algorithmic Management, Vignette Study.</w:t>
      </w:r>
    </w:p>
    <w:p w14:paraId="00000009" w14:textId="77777777" w:rsidR="002C68F5" w:rsidRDefault="002C68F5">
      <w:pPr>
        <w:pBdr>
          <w:top w:val="nil"/>
          <w:left w:val="nil"/>
          <w:bottom w:val="nil"/>
          <w:right w:val="nil"/>
          <w:between w:val="nil"/>
        </w:pBdr>
        <w:spacing w:before="0" w:after="60"/>
        <w:rPr>
          <w:rFonts w:cs="Times New Roman"/>
          <w:szCs w:val="22"/>
        </w:rPr>
      </w:pPr>
    </w:p>
    <w:p w14:paraId="0000000A" w14:textId="77777777" w:rsidR="002C68F5" w:rsidRDefault="00A13842">
      <w:pPr>
        <w:pStyle w:val="Heading1"/>
        <w:ind w:left="432" w:hanging="432"/>
      </w:pPr>
      <w:r>
        <w:t>Introduction</w:t>
      </w:r>
    </w:p>
    <w:p w14:paraId="0000000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Headlines about how new technologies and automation will force many people out of work have been around for over a century. Currently, narratives regarding the impact of artificial intelligence (AI), notably generative AI, on occupations are popular in the media. Yet there is one new part of the debate that was previously absent: the perceived threat of being replaced by automation no longer relates just to manual labour, but might now even concern white-collar professions including managers. Companies all across the world are beginning to plan staffing decisions based on current AI breakthroughs. For the time being, IBM, for example, has indicated that they will limit hiring of new staff to an absolute minimum in those departments whose jobs could potentially be automated by (generative) AI in the near future (Ford, 2023). IBM is specifically referring to HR operations, which have been in upheaval for several years due to the usage of algorithmic technology. Besides supporting recruiting processes and </w:t>
      </w:r>
      <w:r>
        <w:rPr>
          <w:rFonts w:cs="Times New Roman"/>
          <w:szCs w:val="22"/>
        </w:rPr>
        <w:lastRenderedPageBreak/>
        <w:t>general human resources (hr) operations, algorithmic systems in personnel management – also referred to as people analytics (PA) – are intended to assist managers to optimise decision-making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Tursunbayeva</w:t>
      </w:r>
      <w:proofErr w:type="spellEnd"/>
      <w:r>
        <w:rPr>
          <w:rFonts w:cs="Times New Roman"/>
          <w:szCs w:val="22"/>
        </w:rPr>
        <w:t xml:space="preserve"> et al., 2022). PA systems continuously capture data generated by employees, such as log-in times, the number of emails sent or phone calls made, or the number of meetings held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Marler</w:t>
      </w:r>
      <w:proofErr w:type="spellEnd"/>
      <w:r>
        <w:rPr>
          <w:rFonts w:cs="Times New Roman"/>
          <w:szCs w:val="22"/>
        </w:rPr>
        <w:t xml:space="preserve"> and Boudreau, 2017; </w:t>
      </w:r>
      <w:proofErr w:type="spellStart"/>
      <w:r>
        <w:rPr>
          <w:rFonts w:cs="Times New Roman"/>
          <w:szCs w:val="22"/>
        </w:rPr>
        <w:t>Tursunbayeva</w:t>
      </w:r>
      <w:proofErr w:type="spellEnd"/>
      <w:r>
        <w:rPr>
          <w:rFonts w:cs="Times New Roman"/>
          <w:szCs w:val="22"/>
        </w:rPr>
        <w:t xml:space="preserve"> et al., 2022). In the United States of America, systems go so far as to capture regular screenshots of the work computer screen or even use the front camera to take images of employees seated at their desks (Kantor and Sundaram, 2022). The obtained data is then combined with data sets historically grown within the organisation to perform descriptive, predictive, or prescriptive analytics that provide actionable insights for management (</w:t>
      </w:r>
      <w:proofErr w:type="spellStart"/>
      <w:r>
        <w:rPr>
          <w:rFonts w:cs="Times New Roman"/>
          <w:szCs w:val="22"/>
        </w:rPr>
        <w:t>Jarrahi</w:t>
      </w:r>
      <w:proofErr w:type="spellEnd"/>
      <w:r>
        <w:rPr>
          <w:rFonts w:cs="Times New Roman"/>
          <w:szCs w:val="22"/>
        </w:rPr>
        <w:t xml:space="preserve"> et al., 2021; </w:t>
      </w:r>
      <w:proofErr w:type="spellStart"/>
      <w:r>
        <w:rPr>
          <w:rFonts w:cs="Times New Roman"/>
          <w:szCs w:val="22"/>
        </w:rPr>
        <w:t>Meijerink</w:t>
      </w:r>
      <w:proofErr w:type="spellEnd"/>
      <w:r>
        <w:rPr>
          <w:rFonts w:cs="Times New Roman"/>
          <w:szCs w:val="22"/>
        </w:rPr>
        <w:t xml:space="preserve"> et al., 2021; </w:t>
      </w:r>
      <w:proofErr w:type="spellStart"/>
      <w:r>
        <w:rPr>
          <w:rFonts w:cs="Times New Roman"/>
          <w:szCs w:val="22"/>
        </w:rPr>
        <w:t>Wissuchek</w:t>
      </w:r>
      <w:proofErr w:type="spellEnd"/>
      <w:r>
        <w:rPr>
          <w:rFonts w:cs="Times New Roman"/>
          <w:szCs w:val="22"/>
        </w:rPr>
        <w:t xml:space="preserve"> and </w:t>
      </w:r>
      <w:proofErr w:type="spellStart"/>
      <w:r>
        <w:rPr>
          <w:rFonts w:cs="Times New Roman"/>
          <w:szCs w:val="22"/>
        </w:rPr>
        <w:t>Zschech</w:t>
      </w:r>
      <w:proofErr w:type="spellEnd"/>
      <w:r>
        <w:rPr>
          <w:rFonts w:cs="Times New Roman"/>
          <w:szCs w:val="22"/>
        </w:rPr>
        <w:t xml:space="preserve">, 2023). In addition to the </w:t>
      </w:r>
      <w:proofErr w:type="gramStart"/>
      <w:r>
        <w:rPr>
          <w:rFonts w:cs="Times New Roman"/>
          <w:szCs w:val="22"/>
        </w:rPr>
        <w:t>fast evolving</w:t>
      </w:r>
      <w:proofErr w:type="gramEnd"/>
      <w:r>
        <w:rPr>
          <w:rFonts w:cs="Times New Roman"/>
          <w:szCs w:val="22"/>
        </w:rPr>
        <w:t xml:space="preserve"> technological possibilities, one driver of the increased use of such systems is the shift in the world of work towards decentralisation, as the systems promise to enable leadership and supervision of remote teams (Bryce et al., 2022; Leonardi, 2021). Some of the systems are now equipped with generative AI functions (i.e., </w:t>
      </w:r>
      <w:r>
        <w:rPr>
          <w:rFonts w:cs="Times New Roman"/>
          <w:i/>
          <w:szCs w:val="22"/>
        </w:rPr>
        <w:t xml:space="preserve">Microsoft </w:t>
      </w:r>
      <w:proofErr w:type="spellStart"/>
      <w:r>
        <w:rPr>
          <w:rFonts w:cs="Times New Roman"/>
          <w:i/>
          <w:szCs w:val="22"/>
        </w:rPr>
        <w:t>Copilot</w:t>
      </w:r>
      <w:proofErr w:type="spellEnd"/>
      <w:r>
        <w:rPr>
          <w:rFonts w:cs="Times New Roman"/>
          <w:szCs w:val="22"/>
        </w:rPr>
        <w:t xml:space="preserve">, </w:t>
      </w:r>
      <w:r>
        <w:rPr>
          <w:rFonts w:cs="Times New Roman"/>
          <w:i/>
          <w:szCs w:val="22"/>
        </w:rPr>
        <w:t>SAP Digital Assistant</w:t>
      </w:r>
      <w:r>
        <w:rPr>
          <w:rFonts w:cs="Times New Roman"/>
          <w:szCs w:val="22"/>
        </w:rPr>
        <w:t xml:space="preserve">). These technologies enable users to search through enormous volumes of data using natural language input and have charts and graphs generated automatically, compose inspirational messages for internal company social media feeds, and obtain virtual meeting minutes that include additional information. </w:t>
      </w:r>
    </w:p>
    <w:p w14:paraId="0000000C"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Aside from possible benefits, PA systems pose various concerns, particularly to employees. The systems' underlying algorithms may contain human biases, reinforcing socially existing prejudices and discrimination (</w:t>
      </w:r>
      <w:proofErr w:type="spellStart"/>
      <w:r>
        <w:rPr>
          <w:rFonts w:cs="Times New Roman"/>
          <w:szCs w:val="22"/>
        </w:rPr>
        <w:t>Benlian</w:t>
      </w:r>
      <w:proofErr w:type="spellEnd"/>
      <w:r>
        <w:rPr>
          <w:rFonts w:cs="Times New Roman"/>
          <w:szCs w:val="22"/>
        </w:rPr>
        <w:t xml:space="preserve"> et al., 2022;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Köchling</w:t>
      </w:r>
      <w:proofErr w:type="spellEnd"/>
      <w:r>
        <w:rPr>
          <w:rFonts w:cs="Times New Roman"/>
          <w:szCs w:val="22"/>
        </w:rPr>
        <w:t xml:space="preserve"> et al., 2021). Some features of available PA systems have also been criticised for potentially acting as surveillance software (</w:t>
      </w:r>
      <w:proofErr w:type="spellStart"/>
      <w:r>
        <w:rPr>
          <w:rFonts w:cs="Times New Roman"/>
          <w:szCs w:val="22"/>
        </w:rPr>
        <w:t>Manokha</w:t>
      </w:r>
      <w:proofErr w:type="spellEnd"/>
      <w:r>
        <w:rPr>
          <w:rFonts w:cs="Times New Roman"/>
          <w:szCs w:val="22"/>
        </w:rPr>
        <w:t xml:space="preserve">, 2020; </w:t>
      </w:r>
      <w:proofErr w:type="spellStart"/>
      <w:r>
        <w:rPr>
          <w:rFonts w:cs="Times New Roman"/>
          <w:szCs w:val="22"/>
        </w:rPr>
        <w:t>Tursunbayeva</w:t>
      </w:r>
      <w:proofErr w:type="spellEnd"/>
      <w:r>
        <w:rPr>
          <w:rFonts w:cs="Times New Roman"/>
          <w:szCs w:val="22"/>
        </w:rPr>
        <w:t xml:space="preserve"> et al., 2022). In total, literature suggests more negative than positive consequences for employees (Parent-</w:t>
      </w:r>
      <w:proofErr w:type="spellStart"/>
      <w:r>
        <w:rPr>
          <w:rFonts w:cs="Times New Roman"/>
          <w:szCs w:val="22"/>
        </w:rPr>
        <w:t>Rocheleau</w:t>
      </w:r>
      <w:proofErr w:type="spellEnd"/>
      <w:r>
        <w:rPr>
          <w:rFonts w:cs="Times New Roman"/>
          <w:szCs w:val="22"/>
        </w:rPr>
        <w:t xml:space="preserve"> and Parker, 2021). With this in mind, various studies have emerged that investigate the influence of algorithmic systems in the workplace, particularly from the standpoint of employees (</w:t>
      </w:r>
      <w:proofErr w:type="spellStart"/>
      <w:r>
        <w:rPr>
          <w:rFonts w:cs="Times New Roman"/>
          <w:szCs w:val="22"/>
        </w:rPr>
        <w:t>Höddinghaus</w:t>
      </w:r>
      <w:proofErr w:type="spellEnd"/>
      <w:r>
        <w:rPr>
          <w:rFonts w:cs="Times New Roman"/>
          <w:szCs w:val="22"/>
        </w:rPr>
        <w:t xml:space="preserve"> et al., 2021; </w:t>
      </w:r>
      <w:proofErr w:type="spellStart"/>
      <w:r>
        <w:rPr>
          <w:rFonts w:cs="Times New Roman"/>
          <w:szCs w:val="22"/>
        </w:rPr>
        <w:t>Klöpper</w:t>
      </w:r>
      <w:proofErr w:type="spellEnd"/>
      <w:r>
        <w:rPr>
          <w:rFonts w:cs="Times New Roman"/>
          <w:szCs w:val="22"/>
        </w:rPr>
        <w:t xml:space="preserve">, 2023; </w:t>
      </w:r>
      <w:proofErr w:type="spellStart"/>
      <w:r>
        <w:rPr>
          <w:rFonts w:cs="Times New Roman"/>
          <w:szCs w:val="22"/>
        </w:rPr>
        <w:t>Tomprou</w:t>
      </w:r>
      <w:proofErr w:type="spellEnd"/>
      <w:r>
        <w:rPr>
          <w:rFonts w:cs="Times New Roman"/>
          <w:szCs w:val="22"/>
        </w:rPr>
        <w:t xml:space="preserve"> and Lee, 2022; Zhu et al., 2021). </w:t>
      </w:r>
    </w:p>
    <w:p w14:paraId="0000000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On the other side, there is a prominent research gap, as empirical evidence on the impact of algorithmic systems on leaders and leadership in traditionally office-based work settings is currently scarce. Nonetheless, the literature already addresses the importance of studies dealing with the managerial perspective. The vast majority of research covering the perspective of managers are literature reviews, thus, for example, </w:t>
      </w:r>
      <w:proofErr w:type="spellStart"/>
      <w:r>
        <w:rPr>
          <w:rFonts w:cs="Times New Roman"/>
          <w:szCs w:val="22"/>
        </w:rPr>
        <w:t>Peifer</w:t>
      </w:r>
      <w:proofErr w:type="spellEnd"/>
      <w:r>
        <w:rPr>
          <w:rFonts w:cs="Times New Roman"/>
          <w:szCs w:val="22"/>
        </w:rPr>
        <w:t xml:space="preserve"> (2022) and colleagues pose the important question about the impact of AI on leadership and leaders, Becker (2023) and colleagues investigate which management functions can already be performed by algorithms, </w:t>
      </w:r>
      <w:proofErr w:type="spellStart"/>
      <w:r>
        <w:rPr>
          <w:rFonts w:cs="Times New Roman"/>
          <w:szCs w:val="22"/>
        </w:rPr>
        <w:t>Höddinghaus</w:t>
      </w:r>
      <w:proofErr w:type="spellEnd"/>
      <w:r>
        <w:rPr>
          <w:rFonts w:cs="Times New Roman"/>
          <w:szCs w:val="22"/>
        </w:rPr>
        <w:t xml:space="preserve"> (2023) and colleagues examine the literature on leadership in virtual teams, which is currently highly relevant, and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investigate the impact of algorithmic systems on workplace hierarchies and the possible consequences for both employees and managers. These literature reviews provide crucial insights into the links between algorithmic systems and leadership; however, empiricism that can support these links remains </w:t>
      </w:r>
      <w:r>
        <w:rPr>
          <w:rFonts w:cs="Times New Roman"/>
          <w:szCs w:val="22"/>
          <w:highlight w:val="magenta"/>
        </w:rPr>
        <w:t>scarce.</w:t>
      </w:r>
      <w:r>
        <w:rPr>
          <w:rFonts w:cs="Times New Roman"/>
          <w:szCs w:val="22"/>
        </w:rPr>
        <w:t xml:space="preserve"> </w:t>
      </w:r>
    </w:p>
    <w:p w14:paraId="0000000E"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The literature mentions risks that the use of PA systems poses for managers, such as an erosion of trust from their employees (</w:t>
      </w:r>
      <w:proofErr w:type="spellStart"/>
      <w:r>
        <w:rPr>
          <w:rFonts w:cs="Times New Roman"/>
          <w:szCs w:val="22"/>
        </w:rPr>
        <w:t>Jörden</w:t>
      </w:r>
      <w:proofErr w:type="spellEnd"/>
      <w:r>
        <w:rPr>
          <w:rFonts w:cs="Times New Roman"/>
          <w:szCs w:val="22"/>
        </w:rPr>
        <w:t xml:space="preserve"> et al., 2021) or an erosion of tactical thinking skills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Jarrahi</w:t>
      </w:r>
      <w:proofErr w:type="spellEnd"/>
      <w:r>
        <w:rPr>
          <w:rFonts w:cs="Times New Roman"/>
          <w:szCs w:val="22"/>
        </w:rPr>
        <w:t xml:space="preserve"> et al., 2021). An uninformed approach to using the systems on the part of managers could result in recommendations for action by the systems being adopted unquestioningly, even if the recommendations are potentially incorrect. Biases in the systems, for example, might therefore go unnoticed. This could also be the case if managers share the biases prevalent in the systems. In this instance, not only could discriminatory or unfair decisions be implemented, but the bias may even be reinforced in the managers' mindsets. If algorithmic systems are perceived to be neutral and omniscient, and they reach the same results as a biased management, the management might perceive the bias to be well-founded and correct (</w:t>
      </w:r>
      <w:proofErr w:type="spellStart"/>
      <w:r>
        <w:rPr>
          <w:rFonts w:cs="Times New Roman"/>
          <w:szCs w:val="22"/>
        </w:rPr>
        <w:t>Giermindl</w:t>
      </w:r>
      <w:proofErr w:type="spellEnd"/>
      <w:r>
        <w:rPr>
          <w:rFonts w:cs="Times New Roman"/>
          <w:szCs w:val="22"/>
        </w:rPr>
        <w:t xml:space="preserve"> et al., 2022; </w:t>
      </w:r>
      <w:proofErr w:type="spellStart"/>
      <w:r>
        <w:rPr>
          <w:rFonts w:cs="Times New Roman"/>
          <w:szCs w:val="22"/>
        </w:rPr>
        <w:t>Köchling</w:t>
      </w:r>
      <w:proofErr w:type="spellEnd"/>
      <w:r>
        <w:rPr>
          <w:rFonts w:cs="Times New Roman"/>
          <w:szCs w:val="22"/>
        </w:rPr>
        <w:t xml:space="preserve"> et al., 2021; Miceli et al., 2022). By constantly consulting decision-support tools whose mode of operation and arguments for proposed actions are not well understood by them, managers may over time even lose their own capacities </w:t>
      </w:r>
      <w:r>
        <w:rPr>
          <w:rFonts w:cs="Times New Roman"/>
          <w:szCs w:val="22"/>
          <w:highlight w:val="yellow"/>
        </w:rPr>
        <w:t>QUELLE</w:t>
      </w:r>
      <w:r>
        <w:rPr>
          <w:rFonts w:cs="Times New Roman"/>
          <w:szCs w:val="22"/>
        </w:rPr>
        <w:t>. Further, even in the instance that harmful decisions are implemented, managers might not feel responsible for negative outcomes any longer. Thus, algorithmic decision-making can obscure responsibilities (</w:t>
      </w:r>
      <w:proofErr w:type="spellStart"/>
      <w:r>
        <w:rPr>
          <w:rFonts w:cs="Times New Roman"/>
          <w:szCs w:val="22"/>
        </w:rPr>
        <w:t>Breidbach</w:t>
      </w:r>
      <w:proofErr w:type="spellEnd"/>
      <w:r>
        <w:rPr>
          <w:rFonts w:cs="Times New Roman"/>
          <w:szCs w:val="22"/>
        </w:rPr>
        <w:t xml:space="preserve"> and Maglio, 2020). Nevertheless, literature also suggests that there are </w:t>
      </w:r>
      <w:r>
        <w:rPr>
          <w:rFonts w:cs="Times New Roman"/>
          <w:szCs w:val="22"/>
        </w:rPr>
        <w:lastRenderedPageBreak/>
        <w:t>significantly less risks for managers and that a vast majority of those risks only indirectly stem from the systems themselves, but rather from uninformed or unethical usage of those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 Thus, whereas the systems and their potentially biased recommendations have a direct effect on employees, the risks for managers are, in many instances, what can be described as second-order effects.</w:t>
      </w:r>
    </w:p>
    <w:p w14:paraId="0000000F" w14:textId="77777777" w:rsidR="002C68F5" w:rsidRDefault="00A13842">
      <w:pPr>
        <w:pBdr>
          <w:top w:val="nil"/>
          <w:left w:val="nil"/>
          <w:bottom w:val="nil"/>
          <w:right w:val="nil"/>
          <w:between w:val="nil"/>
        </w:pBdr>
        <w:spacing w:before="0" w:after="60"/>
        <w:rPr>
          <w:rFonts w:cs="Times New Roman"/>
          <w:szCs w:val="22"/>
        </w:rPr>
      </w:pPr>
      <w:bookmarkStart w:id="1" w:name="_heading=h.30j0zll" w:colFirst="0" w:colLast="0"/>
      <w:bookmarkEnd w:id="1"/>
      <w:r>
        <w:rPr>
          <w:rFonts w:cs="Times New Roman"/>
          <w:szCs w:val="22"/>
        </w:rPr>
        <w:t xml:space="preserve">Those can still have serious consequences for managers. However, as it is more difficult to uncover potential biases when dealing with PA systems </w:t>
      </w:r>
      <w:r>
        <w:rPr>
          <w:rFonts w:cs="Times New Roman"/>
          <w:szCs w:val="22"/>
          <w:highlight w:val="yellow"/>
        </w:rPr>
        <w:t>QUELLE</w:t>
      </w:r>
      <w:r>
        <w:rPr>
          <w:rFonts w:cs="Times New Roman"/>
          <w:szCs w:val="22"/>
        </w:rPr>
        <w:t xml:space="preserve">, incorrect decisions made by managers on behalf of recommendations made by PA systems may go undetected for an elongated period of time, thus initially also posing an issue primarily for employees. Further, as legislations of various countries have different approaches </w:t>
      </w:r>
      <w:r>
        <w:t>to protecting</w:t>
      </w:r>
      <w:r>
        <w:rPr>
          <w:rFonts w:cs="Times New Roman"/>
          <w:szCs w:val="22"/>
        </w:rPr>
        <w:t xml:space="preserve"> employees from potential harm caused by the systems, managers and their responsible behaviour might be one of the only measures in charge to protect employees. To enable the use of PA systems in the best interests of people affected by it, it is necessary to investigate the systems' mechanisms of action not only at the technological level, but also in interaction with both the people who operate these systems and those who become the subject of potential surveillance, data collection and analysis. The perspective of managers who (have to) work with the systems is fundamentally important in order to design systems from which people in the workplace can benefit – in more than just monetary terms. </w:t>
      </w:r>
    </w:p>
    <w:p w14:paraId="00000010"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Against this backdrop, we argue that it is now a crucial time to investigate the potential influence of PA systems on managers. Thus, we formulate the research question:</w:t>
      </w:r>
    </w:p>
    <w:p w14:paraId="00000011" w14:textId="1A596B42" w:rsidR="002C68F5" w:rsidRDefault="00A13842">
      <w:pPr>
        <w:pBdr>
          <w:top w:val="nil"/>
          <w:left w:val="nil"/>
          <w:bottom w:val="nil"/>
          <w:right w:val="nil"/>
          <w:between w:val="nil"/>
        </w:pBdr>
        <w:spacing w:before="0" w:after="60"/>
        <w:rPr>
          <w:rFonts w:cs="Times New Roman"/>
          <w:i/>
          <w:szCs w:val="22"/>
        </w:rPr>
      </w:pPr>
      <w:r>
        <w:rPr>
          <w:rFonts w:cs="Times New Roman"/>
          <w:i/>
          <w:szCs w:val="22"/>
        </w:rPr>
        <w:t>RQ: In managerial decision making, how does the use of PA affect managers’</w:t>
      </w:r>
      <w:del w:id="2" w:author="Dorner, Verena" w:date="2023-11-16T12:19:00Z">
        <w:r w:rsidDel="00CB48FC">
          <w:rPr>
            <w:rFonts w:cs="Times New Roman"/>
            <w:i/>
            <w:szCs w:val="22"/>
          </w:rPr>
          <w:delText xml:space="preserve"> cognitive or emotional </w:delText>
        </w:r>
      </w:del>
      <w:ins w:id="3" w:author="Dorner, Verena" w:date="2023-11-16T12:19:00Z">
        <w:r w:rsidR="00CB48FC">
          <w:rPr>
            <w:rFonts w:cs="Times New Roman"/>
            <w:i/>
            <w:szCs w:val="22"/>
          </w:rPr>
          <w:t xml:space="preserve"> </w:t>
        </w:r>
      </w:ins>
      <w:r>
        <w:rPr>
          <w:rFonts w:cs="Times New Roman"/>
          <w:i/>
          <w:szCs w:val="22"/>
        </w:rPr>
        <w:t>perception</w:t>
      </w:r>
      <w:ins w:id="4" w:author="Dorner, Verena" w:date="2023-11-16T12:19:00Z">
        <w:r w:rsidR="00CB48FC">
          <w:rPr>
            <w:rFonts w:cs="Times New Roman"/>
            <w:i/>
            <w:szCs w:val="22"/>
          </w:rPr>
          <w:t>s</w:t>
        </w:r>
      </w:ins>
      <w:r>
        <w:rPr>
          <w:rFonts w:cs="Times New Roman"/>
          <w:i/>
          <w:szCs w:val="22"/>
        </w:rPr>
        <w:t xml:space="preserve"> of responsibility and responsible behaviour?</w:t>
      </w:r>
    </w:p>
    <w:p w14:paraId="00000012" w14:textId="77777777" w:rsidR="002C68F5" w:rsidRDefault="00A13842">
      <w:pPr>
        <w:spacing w:before="240" w:after="240"/>
      </w:pPr>
      <w:r>
        <w:t xml:space="preserve">To guide our research endeavour, we ground our research in norm theory (Kahneman and Miller, 1986), falling back on research by </w:t>
      </w:r>
      <w:proofErr w:type="spellStart"/>
      <w:r>
        <w:t>Nordbye</w:t>
      </w:r>
      <w:proofErr w:type="spellEnd"/>
      <w:r>
        <w:t xml:space="preserve"> and Teigen (2014), who deployed norm theory to initially investigate the difference between </w:t>
      </w:r>
      <w:r>
        <w:rPr>
          <w:i/>
        </w:rPr>
        <w:t>being</w:t>
      </w:r>
      <w:r>
        <w:t xml:space="preserve"> and </w:t>
      </w:r>
      <w:r>
        <w:rPr>
          <w:i/>
        </w:rPr>
        <w:t>acting</w:t>
      </w:r>
      <w:r>
        <w:t xml:space="preserve"> responsible. We adapt their research to the context of PA, conducting a vignette study amongst managers from Germany and US-America. Vignette studies are an established method in disciplines such as, for instance, sociology (Quelle) or economy (Falk and </w:t>
      </w:r>
      <w:proofErr w:type="spellStart"/>
      <w:r>
        <w:t>Kosfeld</w:t>
      </w:r>
      <w:proofErr w:type="spellEnd"/>
      <w:r>
        <w:t xml:space="preserve">, 2006). As a highly suitable method to explore normative issues, vignettes are a natural fit for our research endeavour (Finch, 1987). </w:t>
      </w:r>
    </w:p>
    <w:p w14:paraId="00000013" w14:textId="77777777" w:rsidR="002C68F5" w:rsidRDefault="00A13842">
      <w:pPr>
        <w:spacing w:before="240" w:after="240"/>
      </w:pPr>
      <w:r>
        <w:t>Our results imply xxx</w:t>
      </w:r>
    </w:p>
    <w:p w14:paraId="00000014" w14:textId="77777777" w:rsidR="002C68F5" w:rsidRDefault="00A13842">
      <w:pPr>
        <w:spacing w:before="240" w:after="240"/>
        <w:rPr>
          <w:rFonts w:cs="Times New Roman"/>
          <w:szCs w:val="22"/>
        </w:rPr>
      </w:pPr>
      <w:r>
        <w:t xml:space="preserve">Thus, the contribution of our paper is xxx Second, we derive practical implications both for companies introducing PA and for xx </w:t>
      </w:r>
    </w:p>
    <w:p w14:paraId="00000015" w14:textId="77777777" w:rsidR="002C68F5" w:rsidRDefault="002C68F5">
      <w:pPr>
        <w:pBdr>
          <w:top w:val="nil"/>
          <w:left w:val="nil"/>
          <w:bottom w:val="nil"/>
          <w:right w:val="nil"/>
          <w:between w:val="nil"/>
        </w:pBdr>
        <w:spacing w:before="0" w:after="60"/>
        <w:rPr>
          <w:rFonts w:cs="Times New Roman"/>
          <w:szCs w:val="22"/>
        </w:rPr>
      </w:pPr>
    </w:p>
    <w:p w14:paraId="00000016" w14:textId="77777777" w:rsidR="002C68F5" w:rsidRDefault="002C68F5">
      <w:pPr>
        <w:pBdr>
          <w:top w:val="nil"/>
          <w:left w:val="nil"/>
          <w:bottom w:val="nil"/>
          <w:right w:val="nil"/>
          <w:between w:val="nil"/>
        </w:pBdr>
        <w:spacing w:before="0" w:after="60"/>
        <w:rPr>
          <w:rFonts w:cs="Times New Roman"/>
          <w:color w:val="FF0000"/>
          <w:szCs w:val="22"/>
        </w:rPr>
      </w:pPr>
    </w:p>
    <w:p w14:paraId="00000017" w14:textId="77777777" w:rsidR="002C68F5" w:rsidRDefault="00A13842">
      <w:pPr>
        <w:pStyle w:val="Heading1"/>
        <w:ind w:left="432" w:hanging="432"/>
      </w:pPr>
      <w:r>
        <w:t>Related Work and Theoretical Foundations</w:t>
      </w:r>
    </w:p>
    <w:p w14:paraId="00000018"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In this section, we review the current state of research on PA and subsequently address the concept of responsibility as well as the growing importance of managers acting and being responsible in the light of increasing use of algorithmic systems at the workplace. </w:t>
      </w:r>
    </w:p>
    <w:p w14:paraId="00000019" w14:textId="77777777" w:rsidR="002C68F5" w:rsidRDefault="00A13842">
      <w:pPr>
        <w:pStyle w:val="Heading2"/>
        <w:ind w:left="576" w:hanging="576"/>
      </w:pPr>
      <w:r>
        <w:t>People Analytics</w:t>
      </w:r>
    </w:p>
    <w:p w14:paraId="0000001A"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Approaches to algorithmic human resource management have been a trend in HR for more than a decade (Aral et al., 2012; Barrett and </w:t>
      </w:r>
      <w:proofErr w:type="spellStart"/>
      <w:r>
        <w:rPr>
          <w:rFonts w:cs="Times New Roman"/>
          <w:szCs w:val="22"/>
        </w:rPr>
        <w:t>Oborn</w:t>
      </w:r>
      <w:proofErr w:type="spellEnd"/>
      <w:r>
        <w:rPr>
          <w:rFonts w:cs="Times New Roman"/>
          <w:szCs w:val="22"/>
        </w:rPr>
        <w:t xml:space="preserve">, 2013; Harris et al., 2011; </w:t>
      </w:r>
      <w:proofErr w:type="spellStart"/>
      <w:r>
        <w:rPr>
          <w:rFonts w:cs="Times New Roman"/>
          <w:szCs w:val="22"/>
        </w:rPr>
        <w:t>Ingham</w:t>
      </w:r>
      <w:proofErr w:type="spellEnd"/>
      <w:r>
        <w:rPr>
          <w:rFonts w:cs="Times New Roman"/>
          <w:szCs w:val="22"/>
        </w:rPr>
        <w:t xml:space="preserve">, 2011). While the systems have developed slowly in the past and have not played a prominent role in especially European countries, the last few years have witnessed a considerable increase in the popularity of PA (Edwards et al., 2022; Leonardi, 2021; </w:t>
      </w:r>
      <w:proofErr w:type="spellStart"/>
      <w:r>
        <w:rPr>
          <w:rFonts w:cs="Times New Roman"/>
          <w:szCs w:val="22"/>
        </w:rPr>
        <w:t>Tursunbayeva</w:t>
      </w:r>
      <w:proofErr w:type="spellEnd"/>
      <w:r>
        <w:rPr>
          <w:rFonts w:cs="Times New Roman"/>
          <w:szCs w:val="22"/>
        </w:rPr>
        <w:t xml:space="preserve"> et al., 2022). Following the onset of the COVID-19 pandemic and the resulting decentralisation of the workplace, changes in the world of work have occurred that would have likely transpired over a much longer length of time in the absence of the pandemic. This has not only given employees new tasks, such as an increased need for self-organisation, but it has also posed a </w:t>
      </w:r>
      <w:r>
        <w:rPr>
          <w:rFonts w:cs="Times New Roman"/>
          <w:szCs w:val="22"/>
        </w:rPr>
        <w:lastRenderedPageBreak/>
        <w:t xml:space="preserve">challenge for managers directing decentralised teams and collaborating with new algorithmic technologies (Bryce et al., 2022; Leonardi, 2021). While the challenges and risks of this situation for employees are increasingly becoming the focus of attention across studies from various disciplines, the influence of algorithmic systems on managers has received little, and so far, mainly theoretical, attention (Becker et al., 2023;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w:t>
      </w:r>
      <w:r>
        <w:rPr>
          <w:rFonts w:cs="Times New Roman"/>
          <w:szCs w:val="22"/>
          <w:highlight w:val="yellow"/>
        </w:rPr>
        <w:t xml:space="preserve"> WEITERE </w:t>
      </w:r>
      <w:proofErr w:type="gramStart"/>
      <w:r>
        <w:rPr>
          <w:rFonts w:cs="Times New Roman"/>
          <w:szCs w:val="22"/>
          <w:highlight w:val="yellow"/>
        </w:rPr>
        <w:t>QUELLE</w:t>
      </w:r>
      <w:r>
        <w:rPr>
          <w:rFonts w:cs="Times New Roman"/>
          <w:szCs w:val="22"/>
        </w:rPr>
        <w:t xml:space="preserve"> .</w:t>
      </w:r>
      <w:proofErr w:type="gramEnd"/>
    </w:p>
    <w:p w14:paraId="0000001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Exploring PA’s impact on employees, a number of empirical studies has been conducted. </w:t>
      </w:r>
      <w:proofErr w:type="spellStart"/>
      <w:r>
        <w:rPr>
          <w:rFonts w:cs="Times New Roman"/>
          <w:szCs w:val="22"/>
        </w:rPr>
        <w:t>Höddinghaus</w:t>
      </w:r>
      <w:proofErr w:type="spellEnd"/>
      <w:r>
        <w:rPr>
          <w:rFonts w:cs="Times New Roman"/>
          <w:szCs w:val="22"/>
        </w:rPr>
        <w:t xml:space="preserve"> (2021) and colleagues, for example, investigate employees' potential trust in algorithmic decision-making systems. Zhu (2021) and colleagues examine employees' reactions to the implementation of AI systems in the workplace, whereas </w:t>
      </w:r>
      <w:proofErr w:type="spellStart"/>
      <w:r>
        <w:rPr>
          <w:rFonts w:cs="Times New Roman"/>
          <w:szCs w:val="22"/>
        </w:rPr>
        <w:t>Klöpper</w:t>
      </w:r>
      <w:proofErr w:type="spellEnd"/>
      <w:r>
        <w:rPr>
          <w:rFonts w:cs="Times New Roman"/>
          <w:szCs w:val="22"/>
        </w:rPr>
        <w:t xml:space="preserve"> (2023) looks at employees' perception of their employer when faced with the implementation of algorithmic systems for personnel management at their workplace. </w:t>
      </w:r>
      <w:proofErr w:type="gramStart"/>
      <w:r>
        <w:rPr>
          <w:rFonts w:cs="Times New Roman"/>
          <w:szCs w:val="22"/>
        </w:rPr>
        <w:t>Also</w:t>
      </w:r>
      <w:proofErr w:type="gramEnd"/>
      <w:r>
        <w:rPr>
          <w:rFonts w:cs="Times New Roman"/>
          <w:szCs w:val="22"/>
        </w:rPr>
        <w:t xml:space="preserve"> from the standpoint of employees, </w:t>
      </w:r>
      <w:proofErr w:type="spellStart"/>
      <w:r>
        <w:rPr>
          <w:rFonts w:cs="Times New Roman"/>
          <w:szCs w:val="22"/>
        </w:rPr>
        <w:t>Tomprou</w:t>
      </w:r>
      <w:proofErr w:type="spellEnd"/>
      <w:r>
        <w:rPr>
          <w:rFonts w:cs="Times New Roman"/>
          <w:szCs w:val="22"/>
        </w:rPr>
        <w:t xml:space="preserve"> and Lee (2022) investigate how the use of algorithmic systems influences employment relationships. The extant literature on the influence of algorithmic systems on workers covers a wide range of industries as well. The majority of research, </w:t>
      </w:r>
      <w:proofErr w:type="gramStart"/>
      <w:r>
        <w:rPr>
          <w:rFonts w:cs="Times New Roman"/>
          <w:szCs w:val="22"/>
        </w:rPr>
        <w:t>though,  continues</w:t>
      </w:r>
      <w:proofErr w:type="gramEnd"/>
      <w:r>
        <w:rPr>
          <w:rFonts w:cs="Times New Roman"/>
          <w:szCs w:val="22"/>
        </w:rPr>
        <w:t xml:space="preserve"> to focus on the employment of algorithmic systems in gig or platform work, such as Uber, Lyft or Deliveroo (Cram et al., 2022, i.e. 2020; </w:t>
      </w:r>
      <w:proofErr w:type="spellStart"/>
      <w:r>
        <w:rPr>
          <w:rFonts w:cs="Times New Roman"/>
          <w:szCs w:val="22"/>
        </w:rPr>
        <w:t>Möhlmann</w:t>
      </w:r>
      <w:proofErr w:type="spellEnd"/>
      <w:r>
        <w:rPr>
          <w:rFonts w:cs="Times New Roman"/>
          <w:szCs w:val="22"/>
        </w:rPr>
        <w:t xml:space="preserve"> et al., 2021; </w:t>
      </w:r>
      <w:proofErr w:type="spellStart"/>
      <w:r>
        <w:rPr>
          <w:rFonts w:cs="Times New Roman"/>
          <w:szCs w:val="22"/>
        </w:rPr>
        <w:t>Tarafdar</w:t>
      </w:r>
      <w:proofErr w:type="spellEnd"/>
      <w:r>
        <w:rPr>
          <w:rFonts w:cs="Times New Roman"/>
          <w:szCs w:val="22"/>
        </w:rPr>
        <w:t xml:space="preserve"> et al., 2023; Wiener et al., 2023), as the systems originated and are currently most widely applied in this setting (Becker et al., 2023; </w:t>
      </w:r>
      <w:proofErr w:type="spellStart"/>
      <w:r>
        <w:rPr>
          <w:rFonts w:cs="Times New Roman"/>
          <w:szCs w:val="22"/>
        </w:rPr>
        <w:t>Jarrahi</w:t>
      </w:r>
      <w:proofErr w:type="spellEnd"/>
      <w:r>
        <w:rPr>
          <w:rFonts w:cs="Times New Roman"/>
          <w:szCs w:val="22"/>
        </w:rPr>
        <w:t xml:space="preserve"> et al., 2021). However, the use of algorithmic management in traditionally office-based professions has expanded rapidly in recent years, resulting in an increase in the number of scholarly research dealing with this context (Edwards et al., 2022; Margherita, 2022; </w:t>
      </w:r>
      <w:proofErr w:type="spellStart"/>
      <w:r>
        <w:rPr>
          <w:rFonts w:cs="Times New Roman"/>
          <w:szCs w:val="22"/>
        </w:rPr>
        <w:t>Tursunbayeva</w:t>
      </w:r>
      <w:proofErr w:type="spellEnd"/>
      <w:r>
        <w:rPr>
          <w:rFonts w:cs="Times New Roman"/>
          <w:szCs w:val="22"/>
        </w:rPr>
        <w:t xml:space="preserve"> et al., 2022). Whilst the overall amount of empirical research is increasing, the majority of literature on PA still remains of theoretical nature (Edwards et al., 2022; Gal et al., 2020;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w:t>
      </w:r>
      <w:proofErr w:type="spellStart"/>
      <w:r>
        <w:rPr>
          <w:rFonts w:cs="Times New Roman"/>
          <w:szCs w:val="22"/>
        </w:rPr>
        <w:t>Tursunbayeva</w:t>
      </w:r>
      <w:proofErr w:type="spellEnd"/>
      <w:r>
        <w:rPr>
          <w:rFonts w:cs="Times New Roman"/>
          <w:szCs w:val="22"/>
        </w:rPr>
        <w:t xml:space="preserve"> et al., 2022). </w:t>
      </w:r>
    </w:p>
    <w:p w14:paraId="0000001C"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Literature on PA can also be found in various disciplines. In addition to research from the IS community, PA is, amongst others, also an established topic in the field of organisation and management (Edwards et al., 2022; i.e. Kellogg et al., 2020; </w:t>
      </w:r>
      <w:proofErr w:type="spellStart"/>
      <w:r>
        <w:rPr>
          <w:rFonts w:cs="Times New Roman"/>
          <w:szCs w:val="22"/>
        </w:rPr>
        <w:t>Meijerink</w:t>
      </w:r>
      <w:proofErr w:type="spellEnd"/>
      <w:r>
        <w:rPr>
          <w:rFonts w:cs="Times New Roman"/>
          <w:szCs w:val="22"/>
        </w:rPr>
        <w:t xml:space="preserve"> et al., 2021), and it is increasingly being discussed in law (Adams-</w:t>
      </w:r>
      <w:proofErr w:type="spellStart"/>
      <w:r>
        <w:rPr>
          <w:rFonts w:cs="Times New Roman"/>
          <w:szCs w:val="22"/>
        </w:rPr>
        <w:t>Prassl</w:t>
      </w:r>
      <w:proofErr w:type="spellEnd"/>
      <w:r>
        <w:rPr>
          <w:rFonts w:cs="Times New Roman"/>
          <w:szCs w:val="22"/>
        </w:rPr>
        <w:t xml:space="preserve">, 2022; </w:t>
      </w:r>
      <w:proofErr w:type="spellStart"/>
      <w:r>
        <w:rPr>
          <w:rFonts w:cs="Times New Roman"/>
          <w:szCs w:val="22"/>
        </w:rPr>
        <w:t>Aloisi</w:t>
      </w:r>
      <w:proofErr w:type="spellEnd"/>
      <w:r>
        <w:rPr>
          <w:rFonts w:cs="Times New Roman"/>
          <w:szCs w:val="22"/>
        </w:rPr>
        <w:t xml:space="preserve"> and De Stefano, 2022; i.e. </w:t>
      </w:r>
      <w:proofErr w:type="spellStart"/>
      <w:r>
        <w:rPr>
          <w:rFonts w:cs="Times New Roman"/>
          <w:szCs w:val="22"/>
        </w:rPr>
        <w:t>Aloisi</w:t>
      </w:r>
      <w:proofErr w:type="spellEnd"/>
      <w:r>
        <w:rPr>
          <w:rFonts w:cs="Times New Roman"/>
          <w:szCs w:val="22"/>
        </w:rPr>
        <w:t xml:space="preserve"> and </w:t>
      </w:r>
      <w:proofErr w:type="spellStart"/>
      <w:r>
        <w:rPr>
          <w:rFonts w:cs="Times New Roman"/>
          <w:szCs w:val="22"/>
        </w:rPr>
        <w:t>Gramano</w:t>
      </w:r>
      <w:proofErr w:type="spellEnd"/>
      <w:r>
        <w:rPr>
          <w:rFonts w:cs="Times New Roman"/>
          <w:szCs w:val="22"/>
        </w:rPr>
        <w:t>, 2019), and ethics (Bryce et al., 2022; Hosseini et al., 2023)</w:t>
      </w:r>
      <w:r>
        <w:rPr>
          <w:rFonts w:cs="Times New Roman"/>
          <w:szCs w:val="22"/>
          <w:highlight w:val="yellow"/>
        </w:rPr>
        <w:t xml:space="preserve"> MEHR QUELLEN</w:t>
      </w:r>
      <w:r>
        <w:rPr>
          <w:rFonts w:cs="Times New Roman"/>
          <w:szCs w:val="22"/>
        </w:rPr>
        <w:t xml:space="preserve">. Both research from law and ethics is frequently concerned with the question of responsibility in the context of automated decision-making. </w:t>
      </w:r>
    </w:p>
    <w:p w14:paraId="0000001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Theoretically, PA could be used to strengthen the rights of employees. If neutral algorithms filter CVs, discrimination can be prevented </w:t>
      </w:r>
      <w:r>
        <w:rPr>
          <w:rFonts w:cs="Times New Roman"/>
          <w:szCs w:val="22"/>
          <w:highlight w:val="yellow"/>
        </w:rPr>
        <w:t>QUELLE</w:t>
      </w:r>
      <w:r>
        <w:rPr>
          <w:rFonts w:cs="Times New Roman"/>
          <w:szCs w:val="22"/>
        </w:rPr>
        <w:t>. If productivity is measured by meaningful metrics across all employees, all people are valued equally for equal performance – this could benefit minorities or women, whose performance is frequently ranked lower than men's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2022). Tracking working hours through the systems might also be used to discover and document overtime, which could aid the works council (Lee et al., 2021). However, at the moment, these theoretical benefits are frequently accompanied by very real risks. </w:t>
      </w:r>
      <w:proofErr w:type="spellStart"/>
      <w:r>
        <w:rPr>
          <w:rFonts w:cs="Times New Roman"/>
          <w:szCs w:val="22"/>
        </w:rPr>
        <w:t>Aloisi</w:t>
      </w:r>
      <w:proofErr w:type="spellEnd"/>
      <w:r>
        <w:rPr>
          <w:rFonts w:cs="Times New Roman"/>
          <w:szCs w:val="22"/>
        </w:rPr>
        <w:t xml:space="preserve"> (2022) argues, that advocates of algorithmic systems tend to compare the risks of algorithmic decision making against the worst possible decision humans could derive, which makes those risks look more acceptable, but this comparison is indeed a fallacy. </w:t>
      </w:r>
    </w:p>
    <w:p w14:paraId="0000001E"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Practically, algorithms are usually not neutral and value-free due to the training data on which they are based, and examples of discrimination by algorithmic systems are becoming increasingly common. A variety of metrics are presently utilised across different PA software suppliers to quantify productivity and performance, many of which are dubious to say the least. The monitoring of overtime to relieve workers can also take place without PA and the associated risks and continuous surveillance. </w:t>
      </w:r>
    </w:p>
    <w:p w14:paraId="0000001F"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Resistance against the usage of algorithm-driven systems is on the rise (Jiang, 2023). It is increasingly being recognised under the catchword "algo-activism" as a </w:t>
      </w:r>
      <w:proofErr w:type="gramStart"/>
      <w:r>
        <w:rPr>
          <w:rFonts w:cs="Times New Roman"/>
          <w:szCs w:val="22"/>
        </w:rPr>
        <w:t>phenomena</w:t>
      </w:r>
      <w:proofErr w:type="gramEnd"/>
      <w:r>
        <w:rPr>
          <w:rFonts w:cs="Times New Roman"/>
          <w:szCs w:val="22"/>
        </w:rPr>
        <w:t xml:space="preserve"> in scientific literature (Weber, 2023) </w:t>
      </w:r>
      <w:r>
        <w:rPr>
          <w:rFonts w:cs="Times New Roman"/>
          <w:szCs w:val="22"/>
          <w:highlight w:val="yellow"/>
        </w:rPr>
        <w:t>MEHR QUELLEN</w:t>
      </w:r>
      <w:r>
        <w:rPr>
          <w:rFonts w:cs="Times New Roman"/>
          <w:szCs w:val="22"/>
        </w:rPr>
        <w:t xml:space="preserve">.  This type of protest against the systems, or more specifically, against the ethical and social implications the systems hold, can take several forms. Forms of algo-activism against monitoring remote workers, for example, were very popular in the during the first phase of the COVID-19 pandemic, when an unprecedented number of people worked from home and systems like Skype for Business or Microsoft Teams, which display users as active as long as the mouse is moving, were increasingly used. Employees quickly discovered that the </w:t>
      </w:r>
      <w:proofErr w:type="spellStart"/>
      <w:r>
        <w:rPr>
          <w:rFonts w:cs="Times New Roman"/>
          <w:szCs w:val="22"/>
        </w:rPr>
        <w:t>courser</w:t>
      </w:r>
      <w:proofErr w:type="spellEnd"/>
      <w:r>
        <w:rPr>
          <w:rFonts w:cs="Times New Roman"/>
          <w:szCs w:val="22"/>
        </w:rPr>
        <w:t xml:space="preserve"> of their computer-mouse can be manipulated: An analogue wristwatch placed under the motion sensor of a computer mouse keeps the </w:t>
      </w:r>
      <w:r>
        <w:rPr>
          <w:rFonts w:cs="Times New Roman"/>
          <w:szCs w:val="22"/>
        </w:rPr>
        <w:lastRenderedPageBreak/>
        <w:t xml:space="preserve">courser in motion by constantly moving the second hand. Doing so will lead to the user being displayed as always active. There are now computer programmes that can detect such unnatural movements of the computer mouse, as well as systems that automatically move the computer mouse in a more natural way </w:t>
      </w:r>
      <w:r>
        <w:rPr>
          <w:rFonts w:cs="Times New Roman"/>
          <w:szCs w:val="22"/>
          <w:highlight w:val="yellow"/>
        </w:rPr>
        <w:t>MEHR QUELLEN</w:t>
      </w:r>
      <w:r>
        <w:rPr>
          <w:rFonts w:cs="Times New Roman"/>
          <w:szCs w:val="22"/>
        </w:rPr>
        <w:t>. Employees have also started to include unnecessary tasks into their work routines, so that the systems track them as being productive – which in reality leads to employees neglecting other, more necessary tasks (Kantor and Sundaram, 2022)</w:t>
      </w:r>
      <w:r>
        <w:rPr>
          <w:rFonts w:cs="Times New Roman"/>
          <w:szCs w:val="22"/>
          <w:highlight w:val="yellow"/>
        </w:rPr>
        <w:t xml:space="preserve"> MEHR QUELLEN</w:t>
      </w:r>
      <w:r>
        <w:rPr>
          <w:rFonts w:cs="Times New Roman"/>
          <w:szCs w:val="22"/>
        </w:rPr>
        <w:t xml:space="preserve">. This renders analyses made by PA systems useless. </w:t>
      </w:r>
    </w:p>
    <w:p w14:paraId="00000020" w14:textId="77777777" w:rsidR="002C68F5" w:rsidRDefault="00A13842">
      <w:pPr>
        <w:pBdr>
          <w:top w:val="nil"/>
          <w:left w:val="nil"/>
          <w:bottom w:val="nil"/>
          <w:right w:val="nil"/>
          <w:between w:val="nil"/>
        </w:pBdr>
        <w:spacing w:before="0" w:after="60"/>
        <w:rPr>
          <w:rFonts w:cs="Times New Roman"/>
          <w:szCs w:val="22"/>
        </w:rPr>
      </w:pPr>
      <w:bookmarkStart w:id="5" w:name="_heading=h.1fob9te" w:colFirst="0" w:colLast="0"/>
      <w:bookmarkEnd w:id="5"/>
      <w:r>
        <w:rPr>
          <w:rFonts w:cs="Times New Roman"/>
          <w:szCs w:val="22"/>
        </w:rPr>
        <w:t>Algorithms are increasingly performing managerial duties that were traditionally performed by middle or senior management and involved human decision-making (Gal et al., 2020; Parent-</w:t>
      </w:r>
      <w:proofErr w:type="spellStart"/>
      <w:r>
        <w:rPr>
          <w:rFonts w:cs="Times New Roman"/>
          <w:szCs w:val="22"/>
        </w:rPr>
        <w:t>Rocheleau</w:t>
      </w:r>
      <w:proofErr w:type="spellEnd"/>
      <w:r>
        <w:rPr>
          <w:rFonts w:cs="Times New Roman"/>
          <w:szCs w:val="22"/>
        </w:rPr>
        <w:t xml:space="preserve"> and Parker, 2021). By being able to replace expertise, algorithmic management can transform organisations (</w:t>
      </w:r>
      <w:proofErr w:type="spellStart"/>
      <w:r>
        <w:rPr>
          <w:rFonts w:cs="Times New Roman"/>
          <w:szCs w:val="22"/>
        </w:rPr>
        <w:t>Holmström</w:t>
      </w:r>
      <w:proofErr w:type="spellEnd"/>
      <w:r>
        <w:rPr>
          <w:rFonts w:cs="Times New Roman"/>
          <w:szCs w:val="22"/>
        </w:rPr>
        <w:t xml:space="preserve"> and </w:t>
      </w:r>
      <w:proofErr w:type="spellStart"/>
      <w:r>
        <w:rPr>
          <w:rFonts w:cs="Times New Roman"/>
          <w:szCs w:val="22"/>
        </w:rPr>
        <w:t>Hällgren</w:t>
      </w:r>
      <w:proofErr w:type="spellEnd"/>
      <w:r>
        <w:rPr>
          <w:rFonts w:cs="Times New Roman"/>
          <w:szCs w:val="22"/>
        </w:rPr>
        <w:t>, 2021). PA's role as a mediator both challenges and redefines the dynamics, relationships, and communication between managers and employees (</w:t>
      </w:r>
      <w:proofErr w:type="spellStart"/>
      <w:r>
        <w:rPr>
          <w:rFonts w:cs="Times New Roman"/>
          <w:szCs w:val="22"/>
        </w:rPr>
        <w:t>Jarrahi</w:t>
      </w:r>
      <w:proofErr w:type="spellEnd"/>
      <w:r>
        <w:rPr>
          <w:rFonts w:cs="Times New Roman"/>
          <w:szCs w:val="22"/>
        </w:rPr>
        <w:t xml:space="preserve"> et al., 2021;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xml:space="preserve">, 2023; </w:t>
      </w:r>
      <w:proofErr w:type="spellStart"/>
      <w:r>
        <w:rPr>
          <w:rFonts w:cs="Times New Roman"/>
          <w:szCs w:val="22"/>
        </w:rPr>
        <w:t>Tarafdar</w:t>
      </w:r>
      <w:proofErr w:type="spellEnd"/>
      <w:r>
        <w:rPr>
          <w:rFonts w:cs="Times New Roman"/>
          <w:szCs w:val="22"/>
        </w:rPr>
        <w:t xml:space="preserve"> et al., 2023).</w:t>
      </w:r>
    </w:p>
    <w:p w14:paraId="00000021"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Employee leadership has evolved in accordance with humanistic principles in recent decades </w:t>
      </w:r>
      <w:r>
        <w:rPr>
          <w:rFonts w:cs="Times New Roman"/>
          <w:szCs w:val="22"/>
          <w:highlight w:val="yellow"/>
        </w:rPr>
        <w:t>(QUELLE</w:t>
      </w:r>
      <w:r>
        <w:rPr>
          <w:rFonts w:cs="Times New Roman"/>
          <w:szCs w:val="22"/>
        </w:rPr>
        <w:t xml:space="preserve">). Many organisations currently favour flat hierarchies and a corporate culture in which all employees are on first-name terms with one another </w:t>
      </w:r>
      <w:r>
        <w:rPr>
          <w:rFonts w:cs="Times New Roman"/>
          <w:szCs w:val="22"/>
          <w:highlight w:val="yellow"/>
        </w:rPr>
        <w:t>(QUELLE).</w:t>
      </w:r>
      <w:r>
        <w:rPr>
          <w:rFonts w:cs="Times New Roman"/>
          <w:szCs w:val="22"/>
        </w:rPr>
        <w:t xml:space="preserve"> However, the usage of PA drastically opposes many humanistic concepts, as employees are solely represented as quantitative data in the systems and the systems are potentially not free of harmful biases that may lead to discrimination (</w:t>
      </w:r>
      <w:proofErr w:type="spellStart"/>
      <w:r>
        <w:rPr>
          <w:rFonts w:cs="Times New Roman"/>
          <w:szCs w:val="22"/>
        </w:rPr>
        <w:t>Tursunbayeva</w:t>
      </w:r>
      <w:proofErr w:type="spellEnd"/>
      <w:r>
        <w:rPr>
          <w:rFonts w:cs="Times New Roman"/>
          <w:szCs w:val="22"/>
        </w:rPr>
        <w:t xml:space="preserve"> et al., 2022). According to preliminary research, the usage of PA might be able to considerably entrench workplace hierarchies once again (</w:t>
      </w:r>
      <w:proofErr w:type="spellStart"/>
      <w:r>
        <w:rPr>
          <w:rFonts w:cs="Times New Roman"/>
          <w:szCs w:val="22"/>
        </w:rPr>
        <w:t>Klöpper</w:t>
      </w:r>
      <w:proofErr w:type="spellEnd"/>
      <w:r>
        <w:rPr>
          <w:rFonts w:cs="Times New Roman"/>
          <w:szCs w:val="22"/>
        </w:rPr>
        <w:t xml:space="preserve"> and </w:t>
      </w:r>
      <w:proofErr w:type="spellStart"/>
      <w:r>
        <w:rPr>
          <w:rFonts w:cs="Times New Roman"/>
          <w:szCs w:val="22"/>
        </w:rPr>
        <w:t>Köhne</w:t>
      </w:r>
      <w:proofErr w:type="spellEnd"/>
      <w:r>
        <w:rPr>
          <w:rFonts w:cs="Times New Roman"/>
          <w:szCs w:val="22"/>
        </w:rPr>
        <w:t>, 2023). Those hierarchies could be more pronounced than they have been before, even if they are not what companies are trying to achieve (</w:t>
      </w:r>
      <w:proofErr w:type="spellStart"/>
      <w:r>
        <w:rPr>
          <w:rFonts w:cs="Times New Roman"/>
          <w:szCs w:val="22"/>
        </w:rPr>
        <w:t>Aloisi</w:t>
      </w:r>
      <w:proofErr w:type="spellEnd"/>
      <w:r>
        <w:rPr>
          <w:rFonts w:cs="Times New Roman"/>
          <w:szCs w:val="22"/>
        </w:rPr>
        <w:t xml:space="preserve"> and </w:t>
      </w:r>
      <w:proofErr w:type="spellStart"/>
      <w:r>
        <w:rPr>
          <w:rFonts w:cs="Times New Roman"/>
          <w:szCs w:val="22"/>
        </w:rPr>
        <w:t>Gramano</w:t>
      </w:r>
      <w:proofErr w:type="spellEnd"/>
      <w:r>
        <w:rPr>
          <w:rFonts w:cs="Times New Roman"/>
          <w:szCs w:val="22"/>
        </w:rPr>
        <w:t>, 2019).</w:t>
      </w:r>
    </w:p>
    <w:p w14:paraId="00000022" w14:textId="77777777" w:rsidR="002C68F5" w:rsidRDefault="002C68F5">
      <w:pPr>
        <w:pBdr>
          <w:top w:val="nil"/>
          <w:left w:val="nil"/>
          <w:bottom w:val="nil"/>
          <w:right w:val="nil"/>
          <w:between w:val="nil"/>
        </w:pBdr>
        <w:spacing w:before="0" w:after="60"/>
      </w:pPr>
    </w:p>
    <w:p w14:paraId="00000023" w14:textId="77777777" w:rsidR="002C68F5" w:rsidRDefault="002C68F5">
      <w:pPr>
        <w:spacing w:before="0" w:after="60"/>
      </w:pPr>
    </w:p>
    <w:p w14:paraId="00000024" w14:textId="77777777" w:rsidR="002C68F5" w:rsidRDefault="00A13842">
      <w:pPr>
        <w:spacing w:before="0" w:after="60"/>
      </w:pPr>
      <w:r>
        <w:rPr>
          <w:highlight w:val="yellow"/>
        </w:rPr>
        <w:t>Mahoney and colleagues (1965) derived a set of managerial functions: planning, investigating, coordinating, evaluating, supervising, staffing, negotiating and representing.</w:t>
      </w:r>
      <w:r>
        <w:t xml:space="preserve"> </w:t>
      </w:r>
    </w:p>
    <w:p w14:paraId="00000025" w14:textId="77777777" w:rsidR="002C68F5" w:rsidRDefault="002C68F5">
      <w:pPr>
        <w:spacing w:before="0" w:after="60"/>
      </w:pPr>
    </w:p>
    <w:p w14:paraId="00000026" w14:textId="77777777" w:rsidR="002C68F5" w:rsidRDefault="00A13842">
      <w:pPr>
        <w:pStyle w:val="Heading2"/>
        <w:ind w:left="576" w:hanging="576"/>
      </w:pPr>
      <w:r>
        <w:t>Responsibility</w:t>
      </w:r>
    </w:p>
    <w:p w14:paraId="00000027"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Responsibility is an important and fundamental concept both in everyday human life and in research literature. Yet, responsibility has become a buzzword in everyday use, such as in advertising, where it is often used interchangeably with the term sustainability - responsible materials, responsible commerce, responsible food consumption – which makes it harder for people to grasp the meaning of </w:t>
      </w:r>
      <w:r>
        <w:rPr>
          <w:rFonts w:cs="Times New Roman"/>
          <w:i/>
          <w:szCs w:val="22"/>
        </w:rPr>
        <w:t>responsibility</w:t>
      </w:r>
      <w:r>
        <w:rPr>
          <w:rFonts w:cs="Times New Roman"/>
          <w:szCs w:val="22"/>
        </w:rPr>
        <w:t xml:space="preserve"> or to recognize greenwashed responsibility-claims from proper responsibility. The overuse of concepts like sustainability and responsibility, as well as the increasing emptiness of the terms' content as a result of their inflationary use, have lately been characterised as misleading. In 2023, the EU proposed a regulation that, if implemented, will prevent brands from using these and similar terms in advertisements unless there are well-founded research that establish they are not deceptive</w:t>
      </w:r>
      <w:r>
        <w:rPr>
          <w:rFonts w:cs="Times New Roman"/>
          <w:szCs w:val="22"/>
          <w:highlight w:val="yellow"/>
        </w:rPr>
        <w:t xml:space="preserve"> QUELLE</w:t>
      </w:r>
      <w:proofErr w:type="gramStart"/>
      <w:r>
        <w:rPr>
          <w:rFonts w:cs="Times New Roman"/>
          <w:szCs w:val="22"/>
          <w:highlight w:val="yellow"/>
        </w:rPr>
        <w:t>).</w:t>
      </w:r>
      <w:r>
        <w:rPr>
          <w:rFonts w:cs="Times New Roman"/>
          <w:szCs w:val="22"/>
        </w:rPr>
        <w:t>.</w:t>
      </w:r>
      <w:proofErr w:type="gramEnd"/>
      <w:r>
        <w:rPr>
          <w:rFonts w:cs="Times New Roman"/>
          <w:szCs w:val="22"/>
        </w:rPr>
        <w:t xml:space="preserve"> </w:t>
      </w:r>
    </w:p>
    <w:p w14:paraId="00000028"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Responsibility has been subject of numerous studies of various disciplines including IS literature. Especially with regard to new autonomous systems, IS research focuses on the importance of responsibility. For example, Rowe (2023) and colleagues investigate autonomous driving systems and derive recommendations which include notions on moral and legal responsibility; </w:t>
      </w:r>
    </w:p>
    <w:p w14:paraId="00000029" w14:textId="77777777" w:rsidR="002C68F5" w:rsidRDefault="00A13842">
      <w:pPr>
        <w:pBdr>
          <w:top w:val="nil"/>
          <w:left w:val="nil"/>
          <w:bottom w:val="nil"/>
          <w:right w:val="nil"/>
          <w:between w:val="nil"/>
        </w:pBdr>
        <w:spacing w:before="0" w:after="60"/>
        <w:rPr>
          <w:rFonts w:cs="Times New Roman"/>
          <w:szCs w:val="22"/>
        </w:rPr>
      </w:pPr>
      <w:r>
        <w:rPr>
          <w:rFonts w:cs="Times New Roman"/>
          <w:szCs w:val="22"/>
          <w:highlight w:val="yellow"/>
        </w:rPr>
        <w:t>MEHR</w:t>
      </w:r>
    </w:p>
    <w:p w14:paraId="0000002A" w14:textId="77777777" w:rsidR="002C68F5" w:rsidRDefault="002C68F5">
      <w:pPr>
        <w:pBdr>
          <w:top w:val="nil"/>
          <w:left w:val="nil"/>
          <w:bottom w:val="nil"/>
          <w:right w:val="nil"/>
          <w:between w:val="nil"/>
        </w:pBdr>
        <w:spacing w:before="0" w:after="60"/>
        <w:rPr>
          <w:rFonts w:cs="Times New Roman"/>
          <w:szCs w:val="22"/>
        </w:rPr>
      </w:pPr>
    </w:p>
    <w:p w14:paraId="0000002B"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 term "responsible" is in itself ambiguous; on the one hand, it might suggest that someone has behaved responsibly – which is almost always connotated in a positive way – but it can also mean that someone is responsible for a specific outcome – which is often connotated negatively. Thus, </w:t>
      </w:r>
      <w:r>
        <w:rPr>
          <w:rFonts w:cs="Times New Roman"/>
          <w:i/>
          <w:szCs w:val="22"/>
        </w:rPr>
        <w:t>being responsible</w:t>
      </w:r>
      <w:r>
        <w:rPr>
          <w:rFonts w:cs="Times New Roman"/>
          <w:szCs w:val="22"/>
        </w:rPr>
        <w:t xml:space="preserve"> and </w:t>
      </w:r>
      <w:r>
        <w:rPr>
          <w:rFonts w:cs="Times New Roman"/>
          <w:i/>
          <w:szCs w:val="22"/>
        </w:rPr>
        <w:t>acting responsible</w:t>
      </w:r>
      <w:r>
        <w:rPr>
          <w:rFonts w:cs="Times New Roman"/>
          <w:szCs w:val="22"/>
        </w:rPr>
        <w:t xml:space="preserve"> are not identical (</w:t>
      </w:r>
      <w:proofErr w:type="spellStart"/>
      <w:r>
        <w:rPr>
          <w:rFonts w:cs="Times New Roman"/>
          <w:szCs w:val="22"/>
        </w:rPr>
        <w:t>Nordbye</w:t>
      </w:r>
      <w:proofErr w:type="spellEnd"/>
      <w:r>
        <w:rPr>
          <w:rFonts w:cs="Times New Roman"/>
          <w:szCs w:val="22"/>
        </w:rPr>
        <w:t xml:space="preserve"> and Teigen, 2014). </w:t>
      </w:r>
    </w:p>
    <w:p w14:paraId="0000002C"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lastRenderedPageBreak/>
        <w:t xml:space="preserve">Additionally, in organisational literature, Hackman and Oldham (1976) discussed the concept of felt responsibility. According to their fundamental research, individuals will be more concerned with output quality, if they will feel responsible for the outcome (Pearce and </w:t>
      </w:r>
      <w:proofErr w:type="spellStart"/>
      <w:r>
        <w:rPr>
          <w:rFonts w:cs="Times New Roman"/>
          <w:szCs w:val="22"/>
        </w:rPr>
        <w:t>Gregersen</w:t>
      </w:r>
      <w:proofErr w:type="spellEnd"/>
      <w:r>
        <w:rPr>
          <w:rFonts w:cs="Times New Roman"/>
          <w:szCs w:val="22"/>
        </w:rPr>
        <w:t xml:space="preserve">, 1991). </w:t>
      </w:r>
    </w:p>
    <w:p w14:paraId="0000002D" w14:textId="77777777" w:rsidR="002C68F5" w:rsidRDefault="002C68F5">
      <w:pPr>
        <w:pBdr>
          <w:top w:val="nil"/>
          <w:left w:val="nil"/>
          <w:bottom w:val="nil"/>
          <w:right w:val="nil"/>
          <w:between w:val="nil"/>
        </w:pBdr>
        <w:spacing w:before="0" w:after="60"/>
        <w:rPr>
          <w:rFonts w:cs="Times New Roman"/>
          <w:szCs w:val="22"/>
        </w:rPr>
      </w:pPr>
    </w:p>
    <w:p w14:paraId="0000002E"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 importance of managers acting in a responsible fashion can also be grounded in their key-role in the acceptance of IS systems. For instance, a certain level of managerial </w:t>
      </w:r>
      <w:proofErr w:type="gramStart"/>
      <w:r>
        <w:rPr>
          <w:rFonts w:cs="Times New Roman"/>
          <w:szCs w:val="22"/>
        </w:rPr>
        <w:t>support  is</w:t>
      </w:r>
      <w:proofErr w:type="gramEnd"/>
      <w:r>
        <w:rPr>
          <w:rFonts w:cs="Times New Roman"/>
          <w:szCs w:val="22"/>
        </w:rPr>
        <w:t xml:space="preserve"> helpful to enable adequate resource allocation in order to create a more conducive environment for IS (</w:t>
      </w:r>
      <w:proofErr w:type="spellStart"/>
      <w:r>
        <w:rPr>
          <w:rFonts w:cs="Times New Roman"/>
          <w:szCs w:val="22"/>
        </w:rPr>
        <w:t>Igbaria</w:t>
      </w:r>
      <w:proofErr w:type="spellEnd"/>
      <w:r>
        <w:rPr>
          <w:rFonts w:cs="Times New Roman"/>
          <w:szCs w:val="22"/>
        </w:rPr>
        <w:t xml:space="preserve"> et al., 1997). Managers have also an influential role when it comes to the adoption and use of IS systems (Dong et al., 2007). Literature highlights three factors that describe how managers as organisational factors affect the adoption of IS systems: significance, legitimation and dominance (</w:t>
      </w:r>
      <w:proofErr w:type="spellStart"/>
      <w:r>
        <w:rPr>
          <w:rFonts w:cs="Times New Roman"/>
          <w:szCs w:val="22"/>
        </w:rPr>
        <w:t>Orlikowski</w:t>
      </w:r>
      <w:proofErr w:type="spellEnd"/>
      <w:r>
        <w:rPr>
          <w:rFonts w:cs="Times New Roman"/>
          <w:szCs w:val="22"/>
        </w:rPr>
        <w:t xml:space="preserve">, 1992). Significance involves managers developing norms and values, which provide users with a foundation for cognitive interpretations of a new information system. Legitimisation occurs when managers validate expected user behaviours, serving as templates for users to guide their cognitive understanding of the new system. Domination entails management developing regulations that specify norms and procedures for users to follow (Dong et al., 2007; </w:t>
      </w:r>
      <w:proofErr w:type="spellStart"/>
      <w:r>
        <w:rPr>
          <w:rFonts w:cs="Times New Roman"/>
          <w:szCs w:val="22"/>
        </w:rPr>
        <w:t>Orlikowski</w:t>
      </w:r>
      <w:proofErr w:type="spellEnd"/>
      <w:r>
        <w:rPr>
          <w:rFonts w:cs="Times New Roman"/>
          <w:szCs w:val="22"/>
        </w:rPr>
        <w:t>, 1992; Scott, 2008). The concept of responsibility entails aspects of those factors: As Stahl (2006, p. 2) points out, responsibility can be described as the “</w:t>
      </w:r>
      <w:r>
        <w:rPr>
          <w:rFonts w:cs="Times New Roman"/>
          <w:i/>
          <w:szCs w:val="22"/>
        </w:rPr>
        <w:t>ascription of an object to a subject</w:t>
      </w:r>
      <w:r>
        <w:rPr>
          <w:rFonts w:cs="Times New Roman"/>
          <w:szCs w:val="22"/>
        </w:rPr>
        <w:t>.” The subject is a person who is responsible for something, whilst the object is, what the person is responsible for. At its core, this ascription is a social process. Nevertheless, this social process might need motivation, which usually comes in the form of sanctions and normative rules. In the organisational context, these sanctions and rules are often established by and implemented through managers. If managers perceive recommendations of PA systems as responsible, they will promote the use of the systems and put a higher emphasise on following the recommendations.</w:t>
      </w:r>
    </w:p>
    <w:p w14:paraId="0000002F"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In the interests of protecting employees, some legislations prohibit certain functions of PA, that are otherwise technically possible. Hence, PA systems are not used in the same way across the globe. While the use of the systems is restricted in the EU, where the systems are considered a high-risk use of artificial intelligence, and where individual countries, such as Germany, have enacted their own laws to protect employees, the use of the systems in the US, for example, is subject to completely different mechanisms. In the worst-case scenario, managers' responsible handling of PA is thus one of the immediate protection measures against harmful implications for employees induced by the systems.</w:t>
      </w:r>
    </w:p>
    <w:p w14:paraId="00000030" w14:textId="77777777" w:rsidR="002C68F5" w:rsidRDefault="00A13842">
      <w:pPr>
        <w:pStyle w:val="Heading2"/>
      </w:pPr>
      <w:bookmarkStart w:id="6" w:name="_heading=h.53ce777g3fpy" w:colFirst="0" w:colLast="0"/>
      <w:bookmarkEnd w:id="6"/>
      <w:r>
        <w:t>2.3             Norm Theory</w:t>
      </w:r>
    </w:p>
    <w:p w14:paraId="00000031" w14:textId="77777777" w:rsidR="002C68F5" w:rsidRDefault="00A13842">
      <w:pPr>
        <w:spacing w:before="240" w:after="240"/>
      </w:pPr>
      <w:r>
        <w:t xml:space="preserve">Norms have two main functions: the representation of category-knowledge owned by a person and the interpretation of experiences a person already lived through (Kahneman and Miller, 1986). </w:t>
      </w:r>
      <w:proofErr w:type="spellStart"/>
      <w:r>
        <w:t>Kahnemann</w:t>
      </w:r>
      <w:proofErr w:type="spellEnd"/>
      <w:r>
        <w:t xml:space="preserve"> and Miller (1986) argue that a stimulus being in line with a norm is processed after the person experiences the stimulus, rather than a preconceived opinion. In the field of managerial decision-making, it is usually possible to identify a norm - that is, a behaviour that has become established among managers - as well as a deviation from this norm. This norm may be applicable to a specific organisation or be standardised behaviour for managers that is taught in standardised training courses. When people follow particular norms, this is rarely questioned, but divergence from the norm is. Even when people move out of their usual routines in their personal lives, many questions arise. However, when determining how positively or negatively this maintenance of the status quo or deviation from the norm is rated, it is not necessarily the changed behaviour that plays a role, but also the outcome of the chosen behaviour. When people move into a negative scenario with their routine behaviour, the inactivity, the non-deviation from the norm, is evaluated as negative. On the other hand, when people break from the norm and potentially engage in doing something risky, this is viewed positively if the outcome is positive. For example, a young woman who risks everything and founds a start-up is likely to be criticised for her behaviour if the start-up fails, and praised if the start-up is a success, even if their behaviour in the course of founding the start-up were exactly the same. The association between a negative reaction to unaltered behaviour and a negative outcome is also known as inaction bias (Kahneman and Tversky, 1982). However, additional research found that the existence of an inaction </w:t>
      </w:r>
      <w:r>
        <w:lastRenderedPageBreak/>
        <w:t>bias is depending on the context of the situation. In situations where active intervention is the norm, the opposite of the inaction bias can take place (</w:t>
      </w:r>
      <w:proofErr w:type="spellStart"/>
      <w:r>
        <w:t>Patt</w:t>
      </w:r>
      <w:proofErr w:type="spellEnd"/>
      <w:r>
        <w:t xml:space="preserve"> and </w:t>
      </w:r>
      <w:proofErr w:type="spellStart"/>
      <w:r>
        <w:t>Zeckhauser</w:t>
      </w:r>
      <w:proofErr w:type="spellEnd"/>
      <w:r>
        <w:t xml:space="preserve">, 2000).  </w:t>
      </w:r>
    </w:p>
    <w:p w14:paraId="00000032" w14:textId="77777777" w:rsidR="002C68F5" w:rsidRDefault="002C68F5">
      <w:pPr>
        <w:spacing w:before="240" w:after="240"/>
      </w:pPr>
    </w:p>
    <w:p w14:paraId="00000033" w14:textId="77777777" w:rsidR="002C68F5" w:rsidRDefault="00A13842">
      <w:pPr>
        <w:pBdr>
          <w:top w:val="nil"/>
          <w:left w:val="nil"/>
          <w:bottom w:val="nil"/>
          <w:right w:val="nil"/>
          <w:between w:val="nil"/>
        </w:pBdr>
        <w:spacing w:before="0" w:after="60"/>
        <w:rPr>
          <w:rFonts w:cs="Times New Roman"/>
          <w:szCs w:val="22"/>
        </w:rPr>
      </w:pPr>
      <w:r>
        <w:t>Research Gap</w:t>
      </w:r>
    </w:p>
    <w:p w14:paraId="00000034"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In sum, according to the literature review, a major risk of PA is that managers may not notice poor quality of results provided by the systems. This can result in negative consequences for employees and, in the long run, for the managers themselves. However, due to the lack of transparency of the systems, assigning responsibility for unfavourable outcomes is becoming increasingly difficult. </w:t>
      </w:r>
      <w:r>
        <w:t xml:space="preserve">Managers and their responsible behaviour are often a further instance to protect employees and organisations from the implementation of misled decisions. Yet, research investigating managers' responsibility is lacking. </w:t>
      </w:r>
      <w:r>
        <w:rPr>
          <w:rFonts w:cs="Times New Roman"/>
          <w:szCs w:val="22"/>
        </w:rPr>
        <w:t xml:space="preserve">Furthermore, research on organisational responsibility shows that workers who feel responsible are more concerned about outcome quality. In our study, we combine these findings to investigate an essential but still missing piece of the debate over PA and management: </w:t>
      </w:r>
      <w:r>
        <w:rPr>
          <w:rFonts w:cs="Times New Roman"/>
          <w:i/>
          <w:szCs w:val="22"/>
        </w:rPr>
        <w:t>being responsible</w:t>
      </w:r>
      <w:r>
        <w:rPr>
          <w:rFonts w:cs="Times New Roman"/>
          <w:szCs w:val="22"/>
        </w:rPr>
        <w:t xml:space="preserve"> and </w:t>
      </w:r>
      <w:r>
        <w:rPr>
          <w:rFonts w:cs="Times New Roman"/>
          <w:i/>
          <w:szCs w:val="22"/>
        </w:rPr>
        <w:t>acting responsibly</w:t>
      </w:r>
      <w:r>
        <w:rPr>
          <w:rFonts w:cs="Times New Roman"/>
          <w:szCs w:val="22"/>
        </w:rPr>
        <w:t xml:space="preserve"> in the context of unfavourable outcomes of managerial decision-making.</w:t>
      </w:r>
    </w:p>
    <w:p w14:paraId="00000035" w14:textId="77777777" w:rsidR="002C68F5" w:rsidRDefault="002C68F5">
      <w:pPr>
        <w:pBdr>
          <w:top w:val="nil"/>
          <w:left w:val="nil"/>
          <w:bottom w:val="nil"/>
          <w:right w:val="nil"/>
          <w:between w:val="nil"/>
        </w:pBdr>
        <w:spacing w:before="0" w:after="60"/>
        <w:rPr>
          <w:rFonts w:cs="Times New Roman"/>
          <w:szCs w:val="22"/>
        </w:rPr>
      </w:pPr>
    </w:p>
    <w:p w14:paraId="00000036" w14:textId="77777777" w:rsidR="002C68F5" w:rsidRDefault="00A13842">
      <w:pPr>
        <w:pStyle w:val="Heading1"/>
        <w:ind w:left="432" w:hanging="432"/>
      </w:pPr>
      <w:r>
        <w:t>Method</w:t>
      </w:r>
    </w:p>
    <w:p w14:paraId="00000037" w14:textId="77777777" w:rsidR="002C68F5" w:rsidRDefault="00000000">
      <w:pPr>
        <w:pBdr>
          <w:top w:val="nil"/>
          <w:left w:val="nil"/>
          <w:bottom w:val="nil"/>
          <w:right w:val="nil"/>
          <w:between w:val="nil"/>
        </w:pBdr>
        <w:spacing w:before="0" w:after="60"/>
        <w:rPr>
          <w:rFonts w:cs="Times New Roman"/>
          <w:szCs w:val="22"/>
        </w:rPr>
      </w:pPr>
      <w:sdt>
        <w:sdtPr>
          <w:tag w:val="goog_rdk_0"/>
          <w:id w:val="-39514950"/>
        </w:sdtPr>
        <w:sdtContent>
          <w:commentRangeStart w:id="7"/>
        </w:sdtContent>
      </w:sdt>
      <w:r w:rsidR="00A13842">
        <w:rPr>
          <w:rFonts w:cs="Times New Roman"/>
          <w:szCs w:val="22"/>
        </w:rPr>
        <w:t xml:space="preserve">Vignette studies are a well-established and appropriate tool for addressing normative questions (Finch, 1987). A vignette study is therefore very well suited to our project of investigating perceptions of responsibility in managerial decision-making. </w:t>
      </w:r>
      <w:commentRangeEnd w:id="7"/>
      <w:r w:rsidR="00A13842">
        <w:commentReference w:id="7"/>
      </w:r>
      <w:r w:rsidR="00A13842">
        <w:t>Whilst the method is highly established in the social sciences, and less common in IS, researchers from the field of IS have used vignettes to explore an array of normative issues, for instance: dysfunctional information systems behaviours (</w:t>
      </w:r>
      <w:proofErr w:type="spellStart"/>
      <w:r w:rsidR="00A13842">
        <w:t>Djajadikerta</w:t>
      </w:r>
      <w:proofErr w:type="spellEnd"/>
      <w:r w:rsidR="00A13842">
        <w:t xml:space="preserve"> et al., 2015) or </w:t>
      </w:r>
      <w:proofErr w:type="gramStart"/>
      <w:r w:rsidR="00A13842">
        <w:t>users</w:t>
      </w:r>
      <w:proofErr w:type="gramEnd"/>
      <w:r w:rsidR="00A13842">
        <w:t xml:space="preserve"> behaviour in deciding when to learn new technologies (</w:t>
      </w:r>
      <w:proofErr w:type="spellStart"/>
      <w:r w:rsidR="00A13842">
        <w:t>Loraas</w:t>
      </w:r>
      <w:proofErr w:type="spellEnd"/>
      <w:r w:rsidR="00A13842">
        <w:t xml:space="preserve"> and Wolfe, 2006). A recent review of vignette studies in </w:t>
      </w:r>
      <w:proofErr w:type="gramStart"/>
      <w:r w:rsidR="00A13842">
        <w:t>IS  concludes</w:t>
      </w:r>
      <w:proofErr w:type="gramEnd"/>
      <w:r w:rsidR="00A13842">
        <w:t xml:space="preserve"> that vignettes are a useful technique and have been featured in top IS journals (Klotz et al., 2022). </w:t>
      </w:r>
    </w:p>
    <w:p w14:paraId="00000038" w14:textId="77777777" w:rsidR="002C68F5" w:rsidRDefault="002C68F5">
      <w:pPr>
        <w:pBdr>
          <w:top w:val="nil"/>
          <w:left w:val="nil"/>
          <w:bottom w:val="nil"/>
          <w:right w:val="nil"/>
          <w:between w:val="nil"/>
        </w:pBdr>
        <w:spacing w:before="0" w:after="60"/>
        <w:rPr>
          <w:rFonts w:cs="Times New Roman"/>
          <w:szCs w:val="22"/>
        </w:rPr>
      </w:pPr>
    </w:p>
    <w:p w14:paraId="00000039" w14:textId="77777777" w:rsidR="002C68F5" w:rsidRDefault="002C68F5">
      <w:pPr>
        <w:pBdr>
          <w:top w:val="nil"/>
          <w:left w:val="nil"/>
          <w:bottom w:val="nil"/>
          <w:right w:val="nil"/>
          <w:between w:val="nil"/>
        </w:pBdr>
        <w:spacing w:before="0" w:after="60"/>
        <w:rPr>
          <w:rFonts w:cs="Times New Roman"/>
          <w:szCs w:val="22"/>
        </w:rPr>
      </w:pPr>
    </w:p>
    <w:p w14:paraId="0000003A" w14:textId="77777777" w:rsidR="002C68F5" w:rsidRPr="001406E6" w:rsidRDefault="00A13842">
      <w:pPr>
        <w:pBdr>
          <w:top w:val="nil"/>
          <w:left w:val="nil"/>
          <w:bottom w:val="nil"/>
          <w:right w:val="nil"/>
          <w:between w:val="nil"/>
        </w:pBdr>
        <w:spacing w:before="0" w:after="60"/>
        <w:rPr>
          <w:rFonts w:cs="Times New Roman"/>
          <w:szCs w:val="22"/>
          <w:lang w:val="de-AT"/>
        </w:rPr>
      </w:pPr>
      <w:r w:rsidRPr="001406E6">
        <w:rPr>
          <w:rFonts w:cs="Times New Roman"/>
          <w:szCs w:val="22"/>
          <w:lang w:val="de-AT"/>
        </w:rPr>
        <w:t xml:space="preserve">Wurm Paper – Welche MA </w:t>
      </w:r>
      <w:proofErr w:type="spellStart"/>
      <w:r w:rsidRPr="001406E6">
        <w:rPr>
          <w:rFonts w:cs="Times New Roman"/>
          <w:szCs w:val="22"/>
          <w:lang w:val="de-AT"/>
        </w:rPr>
        <w:t>funktionen</w:t>
      </w:r>
      <w:proofErr w:type="spellEnd"/>
      <w:r w:rsidRPr="001406E6">
        <w:rPr>
          <w:rFonts w:cs="Times New Roman"/>
          <w:szCs w:val="22"/>
          <w:lang w:val="de-AT"/>
        </w:rPr>
        <w:t xml:space="preserve"> werden von </w:t>
      </w:r>
      <w:proofErr w:type="spellStart"/>
      <w:r w:rsidRPr="001406E6">
        <w:rPr>
          <w:rFonts w:cs="Times New Roman"/>
          <w:szCs w:val="22"/>
          <w:lang w:val="de-AT"/>
        </w:rPr>
        <w:t>Algo</w:t>
      </w:r>
      <w:proofErr w:type="spellEnd"/>
      <w:r w:rsidRPr="001406E6">
        <w:rPr>
          <w:rFonts w:cs="Times New Roman"/>
          <w:szCs w:val="22"/>
          <w:lang w:val="de-AT"/>
        </w:rPr>
        <w:t xml:space="preserve"> übernommen? </w:t>
      </w:r>
      <w:r>
        <w:rPr>
          <w:rFonts w:ascii="Wingdings" w:eastAsia="Wingdings" w:hAnsi="Wingdings" w:cs="Wingdings"/>
          <w:szCs w:val="22"/>
        </w:rPr>
        <w:t>🡪</w:t>
      </w:r>
      <w:r w:rsidRPr="001406E6">
        <w:rPr>
          <w:rFonts w:cs="Times New Roman"/>
          <w:szCs w:val="22"/>
          <w:lang w:val="de-AT"/>
        </w:rPr>
        <w:t xml:space="preserve"> Vignetten</w:t>
      </w:r>
    </w:p>
    <w:p w14:paraId="0000003B" w14:textId="77777777" w:rsidR="002C68F5" w:rsidRPr="001406E6" w:rsidRDefault="002C68F5">
      <w:pPr>
        <w:pBdr>
          <w:top w:val="nil"/>
          <w:left w:val="nil"/>
          <w:bottom w:val="nil"/>
          <w:right w:val="nil"/>
          <w:between w:val="nil"/>
        </w:pBdr>
        <w:spacing w:before="0" w:after="60"/>
        <w:rPr>
          <w:rFonts w:cs="Times New Roman"/>
          <w:szCs w:val="22"/>
          <w:lang w:val="de-AT"/>
        </w:rPr>
      </w:pPr>
    </w:p>
    <w:p w14:paraId="0000003C" w14:textId="77777777" w:rsidR="002C68F5" w:rsidRPr="001406E6" w:rsidRDefault="00A13842">
      <w:pPr>
        <w:pBdr>
          <w:top w:val="nil"/>
          <w:left w:val="nil"/>
          <w:bottom w:val="nil"/>
          <w:right w:val="nil"/>
          <w:between w:val="nil"/>
        </w:pBdr>
        <w:spacing w:before="0" w:after="60"/>
        <w:rPr>
          <w:rFonts w:cs="Times New Roman"/>
          <w:szCs w:val="22"/>
          <w:lang w:val="de-AT"/>
        </w:rPr>
      </w:pPr>
      <w:r w:rsidRPr="001406E6">
        <w:rPr>
          <w:rFonts w:cs="Times New Roman"/>
          <w:szCs w:val="22"/>
          <w:lang w:val="de-AT"/>
        </w:rPr>
        <w:t xml:space="preserve">+ Unterschied Deutschland (strikte Regulierung) </w:t>
      </w:r>
      <w:proofErr w:type="spellStart"/>
      <w:r w:rsidRPr="001406E6">
        <w:rPr>
          <w:rFonts w:cs="Times New Roman"/>
          <w:szCs w:val="22"/>
          <w:lang w:val="de-AT"/>
        </w:rPr>
        <w:t>vs</w:t>
      </w:r>
      <w:proofErr w:type="spellEnd"/>
      <w:r w:rsidRPr="001406E6">
        <w:rPr>
          <w:rFonts w:cs="Times New Roman"/>
          <w:szCs w:val="22"/>
          <w:lang w:val="de-AT"/>
        </w:rPr>
        <w:t xml:space="preserve"> USA (quasi keine Regulierung)</w:t>
      </w:r>
    </w:p>
    <w:p w14:paraId="0000003D" w14:textId="77777777" w:rsidR="002C68F5" w:rsidRPr="001406E6" w:rsidRDefault="002C68F5">
      <w:pPr>
        <w:pBdr>
          <w:top w:val="nil"/>
          <w:left w:val="nil"/>
          <w:bottom w:val="nil"/>
          <w:right w:val="nil"/>
          <w:between w:val="nil"/>
        </w:pBdr>
        <w:spacing w:before="0" w:after="60"/>
        <w:rPr>
          <w:lang w:val="de-AT"/>
        </w:rPr>
      </w:pPr>
    </w:p>
    <w:p w14:paraId="0000003E" w14:textId="77777777" w:rsidR="002C68F5" w:rsidRDefault="00000000">
      <w:pPr>
        <w:spacing w:before="240" w:after="240"/>
      </w:pPr>
      <w:sdt>
        <w:sdtPr>
          <w:tag w:val="goog_rdk_1"/>
          <w:id w:val="-902212187"/>
        </w:sdtPr>
        <w:sdtContent>
          <w:commentRangeStart w:id="8"/>
        </w:sdtContent>
      </w:sdt>
      <w:r w:rsidR="00A13842">
        <w:t xml:space="preserve">As we align our study closely to the original study by </w:t>
      </w:r>
      <w:proofErr w:type="spellStart"/>
      <w:r w:rsidR="00A13842">
        <w:t>Nordbye</w:t>
      </w:r>
      <w:proofErr w:type="spellEnd"/>
      <w:r w:rsidR="00A13842">
        <w:t xml:space="preserve"> and Teigen (2014), we expect to find similar results in the participants ratings of </w:t>
      </w:r>
      <w:r w:rsidR="00A13842">
        <w:rPr>
          <w:i/>
        </w:rPr>
        <w:t>being</w:t>
      </w:r>
      <w:r w:rsidR="00A13842">
        <w:t xml:space="preserve"> and </w:t>
      </w:r>
      <w:r w:rsidR="00A13842">
        <w:rPr>
          <w:i/>
        </w:rPr>
        <w:t>acting</w:t>
      </w:r>
      <w:r w:rsidR="00A13842">
        <w:t xml:space="preserve"> responsible.</w:t>
      </w:r>
    </w:p>
    <w:p w14:paraId="0000003F" w14:textId="77777777" w:rsidR="002C68F5" w:rsidRDefault="00A13842">
      <w:pPr>
        <w:spacing w:before="240" w:after="240"/>
      </w:pPr>
      <w:r>
        <w:t>Thus, expecting the same results as the original study, we propose that assessments for being and acting responsible will differ from each other, and also show opposite patterns, both in treatments with and without PA usage.</w:t>
      </w:r>
    </w:p>
    <w:p w14:paraId="00000040" w14:textId="77777777" w:rsidR="002C68F5" w:rsidRDefault="00A13842">
      <w:pPr>
        <w:spacing w:before="240" w:after="240"/>
      </w:pPr>
      <w:r>
        <w:t>In line with norm theory, we also expect decision-makers who choose to divert from the norm will be assessed to be more responsible, whilst found to be acting less responsible, also both in treatments with or without PA.</w:t>
      </w:r>
    </w:p>
    <w:p w14:paraId="00000041" w14:textId="77777777" w:rsidR="002C68F5" w:rsidRDefault="00A13842">
      <w:pPr>
        <w:spacing w:before="240" w:after="240"/>
      </w:pPr>
      <w:r>
        <w:t xml:space="preserve">We expect in all scenarios to see different results for participants who identify as female. Specifically, we </w:t>
      </w:r>
      <w:proofErr w:type="spellStart"/>
      <w:r>
        <w:t>hypothise</w:t>
      </w:r>
      <w:proofErr w:type="spellEnd"/>
      <w:r>
        <w:t xml:space="preserve"> that female managers will assess decision-makers who divert from the norm as being more responsible for negative outcomes.</w:t>
      </w:r>
    </w:p>
    <w:p w14:paraId="00000042" w14:textId="77777777" w:rsidR="002C68F5" w:rsidRDefault="00A13842">
      <w:pPr>
        <w:spacing w:before="240" w:after="240"/>
      </w:pPr>
      <w:r>
        <w:lastRenderedPageBreak/>
        <w:t xml:space="preserve">PA: </w:t>
      </w:r>
      <w:commentRangeStart w:id="9"/>
      <w:r>
        <w:t>We expect that participants in scenarios 1-3 will rate decision-makers as being less responsible for outcomes, and at the same tame as acting more responsible.</w:t>
      </w:r>
      <w:commentRangeEnd w:id="9"/>
      <w:r w:rsidR="00F65FC5">
        <w:rPr>
          <w:rStyle w:val="CommentReference"/>
          <w:rFonts w:cs="Times New Roman"/>
        </w:rPr>
        <w:commentReference w:id="9"/>
      </w:r>
      <w:r>
        <w:t xml:space="preserve"> </w:t>
      </w:r>
      <w:commentRangeStart w:id="10"/>
      <w:r>
        <w:t xml:space="preserve">We further expect participants to judge decision-makers the opposite way in scenario 4, where the both decisions directly affect employees and their potential well-being. (in line </w:t>
      </w:r>
      <w:proofErr w:type="spellStart"/>
      <w:r>
        <w:t>mit</w:t>
      </w:r>
      <w:proofErr w:type="spellEnd"/>
      <w:r>
        <w:t xml:space="preserve"> PA </w:t>
      </w:r>
      <w:proofErr w:type="spellStart"/>
      <w:r>
        <w:t>literatur</w:t>
      </w:r>
      <w:proofErr w:type="spellEnd"/>
      <w:r>
        <w:t>)</w:t>
      </w:r>
      <w:commentRangeEnd w:id="8"/>
      <w:r>
        <w:commentReference w:id="8"/>
      </w:r>
      <w:commentRangeEnd w:id="10"/>
      <w:r w:rsidR="00F65FC5">
        <w:rPr>
          <w:rStyle w:val="CommentReference"/>
          <w:rFonts w:cs="Times New Roman"/>
        </w:rPr>
        <w:commentReference w:id="10"/>
      </w:r>
    </w:p>
    <w:p w14:paraId="00000043" w14:textId="77777777" w:rsidR="002C68F5" w:rsidRDefault="002C68F5">
      <w:pPr>
        <w:pBdr>
          <w:top w:val="nil"/>
          <w:left w:val="nil"/>
          <w:bottom w:val="nil"/>
          <w:right w:val="nil"/>
          <w:between w:val="nil"/>
        </w:pBdr>
        <w:spacing w:before="0" w:after="60"/>
      </w:pPr>
    </w:p>
    <w:p w14:paraId="00000044" w14:textId="77777777" w:rsidR="002C68F5" w:rsidRDefault="00A13842">
      <w:pPr>
        <w:pStyle w:val="Heading2"/>
        <w:ind w:left="576" w:hanging="576"/>
      </w:pPr>
      <w:r>
        <w:t>Measures</w:t>
      </w:r>
    </w:p>
    <w:p w14:paraId="00000045" w14:textId="77777777" w:rsidR="002C68F5" w:rsidRDefault="00A13842">
      <w:pPr>
        <w:pStyle w:val="Heading2"/>
        <w:ind w:left="576" w:hanging="576"/>
      </w:pPr>
      <w:r>
        <w:t>Participants</w:t>
      </w:r>
    </w:p>
    <w:p w14:paraId="00000046" w14:textId="77777777" w:rsidR="002C68F5" w:rsidRDefault="00A13842">
      <w:pPr>
        <w:spacing w:before="0"/>
        <w:rPr>
          <w:rFonts w:cs="Times New Roman"/>
        </w:rPr>
      </w:pPr>
      <w:r>
        <w:rPr>
          <w:rFonts w:cs="Times New Roman"/>
        </w:rPr>
        <w:t>We recruit participants via the online market research panel Prolific. In this panel, participants initially sign up voluntarily and receive invitations to participate in (online) surveys and experiments. We chose a panel consisting of adult individuals, who are working and living in management positions where they supervise other employees. Further, the participants had to be residing in either Germany or US-America. We incentivize participants with monetary rewards for participation, and they spent, on average, xx minutes (SD=xx) in the entire survey.</w:t>
      </w:r>
    </w:p>
    <w:p w14:paraId="00000047" w14:textId="77777777" w:rsidR="002C68F5" w:rsidRDefault="00A13842">
      <w:pPr>
        <w:pStyle w:val="Heading2"/>
        <w:ind w:left="576" w:hanging="576"/>
      </w:pPr>
      <w:r>
        <w:t>Procedure and Material</w:t>
      </w:r>
    </w:p>
    <w:p w14:paraId="00000048" w14:textId="1079A3A5" w:rsidR="002C68F5" w:rsidRDefault="00A13842">
      <w:pPr>
        <w:pBdr>
          <w:top w:val="nil"/>
          <w:left w:val="nil"/>
          <w:bottom w:val="nil"/>
          <w:right w:val="nil"/>
          <w:between w:val="nil"/>
        </w:pBdr>
        <w:spacing w:before="0" w:after="60"/>
        <w:rPr>
          <w:rFonts w:cs="Times New Roman"/>
          <w:szCs w:val="22"/>
        </w:rPr>
      </w:pPr>
      <w:commentRangeStart w:id="11"/>
      <w:r>
        <w:rPr>
          <w:rFonts w:cs="Times New Roman"/>
          <w:szCs w:val="22"/>
        </w:rPr>
        <w:t>Expanding the existing literature on managerial responsibility, we align our vignettes as closely as possible with validated scales from previous research.</w:t>
      </w:r>
      <w:commentRangeEnd w:id="11"/>
      <w:r w:rsidR="00F65FC5">
        <w:rPr>
          <w:rStyle w:val="CommentReference"/>
          <w:rFonts w:cs="Times New Roman"/>
        </w:rPr>
        <w:commentReference w:id="11"/>
      </w:r>
      <w:r>
        <w:rPr>
          <w:rFonts w:cs="Times New Roman"/>
          <w:szCs w:val="22"/>
        </w:rPr>
        <w:t xml:space="preserve"> </w:t>
      </w:r>
      <w:proofErr w:type="spellStart"/>
      <w:r>
        <w:rPr>
          <w:rFonts w:cs="Times New Roman"/>
          <w:szCs w:val="22"/>
        </w:rPr>
        <w:t>Nordby</w:t>
      </w:r>
      <w:proofErr w:type="spellEnd"/>
      <w:r>
        <w:rPr>
          <w:rFonts w:cs="Times New Roman"/>
          <w:szCs w:val="22"/>
        </w:rPr>
        <w:t xml:space="preserve"> and Teigen (2014) executed a series of </w:t>
      </w:r>
      <w:commentRangeStart w:id="12"/>
      <w:r>
        <w:rPr>
          <w:rFonts w:cs="Times New Roman"/>
          <w:szCs w:val="22"/>
        </w:rPr>
        <w:t>three initial experiments l</w:t>
      </w:r>
      <w:commentRangeEnd w:id="12"/>
      <w:r w:rsidR="00E04A69">
        <w:rPr>
          <w:rStyle w:val="CommentReference"/>
          <w:rFonts w:cs="Times New Roman"/>
        </w:rPr>
        <w:commentReference w:id="12"/>
      </w:r>
      <w:r>
        <w:rPr>
          <w:rFonts w:cs="Times New Roman"/>
          <w:szCs w:val="22"/>
        </w:rPr>
        <w:t xml:space="preserve">ooking at the differences between </w:t>
      </w:r>
      <w:r>
        <w:rPr>
          <w:rFonts w:cs="Times New Roman"/>
          <w:i/>
          <w:szCs w:val="22"/>
        </w:rPr>
        <w:t>being responsible</w:t>
      </w:r>
      <w:r>
        <w:rPr>
          <w:rFonts w:cs="Times New Roman"/>
          <w:szCs w:val="22"/>
        </w:rPr>
        <w:t xml:space="preserve"> and </w:t>
      </w:r>
      <w:r>
        <w:rPr>
          <w:rFonts w:cs="Times New Roman"/>
          <w:i/>
          <w:szCs w:val="22"/>
        </w:rPr>
        <w:t>acting responsible</w:t>
      </w:r>
      <w:del w:id="13" w:author="Dorner, Verena" w:date="2023-11-16T11:53:00Z">
        <w:r w:rsidDel="00E04A69">
          <w:rPr>
            <w:rFonts w:cs="Times New Roman"/>
            <w:szCs w:val="22"/>
          </w:rPr>
          <w:delText xml:space="preserve">, </w:delText>
        </w:r>
      </w:del>
      <w:ins w:id="14" w:author="Dorner, Verena" w:date="2023-11-16T11:53:00Z">
        <w:r w:rsidR="00E04A69">
          <w:rPr>
            <w:rFonts w:cs="Times New Roman"/>
            <w:szCs w:val="22"/>
          </w:rPr>
          <w:t xml:space="preserve">. </w:t>
        </w:r>
      </w:ins>
    </w:p>
    <w:p w14:paraId="1D649C5E" w14:textId="7CBC1698" w:rsidR="00361BD1" w:rsidRDefault="00F65FC5">
      <w:pPr>
        <w:pBdr>
          <w:top w:val="nil"/>
          <w:left w:val="nil"/>
          <w:bottom w:val="nil"/>
          <w:right w:val="nil"/>
          <w:between w:val="nil"/>
        </w:pBdr>
        <w:spacing w:before="0" w:after="60"/>
        <w:rPr>
          <w:ins w:id="15" w:author="Dorner, Verena" w:date="2023-11-16T11:50:00Z"/>
          <w:rFonts w:cs="Times New Roman"/>
          <w:szCs w:val="22"/>
        </w:rPr>
      </w:pPr>
      <w:r>
        <w:rPr>
          <w:rFonts w:cs="Times New Roman"/>
          <w:szCs w:val="22"/>
        </w:rPr>
        <w:t xml:space="preserve">We partially replicate the vignette study by </w:t>
      </w:r>
      <w:proofErr w:type="spellStart"/>
      <w:r>
        <w:rPr>
          <w:rFonts w:cs="Times New Roman"/>
          <w:szCs w:val="22"/>
        </w:rPr>
        <w:t>Nordby</w:t>
      </w:r>
      <w:proofErr w:type="spellEnd"/>
      <w:r>
        <w:rPr>
          <w:rFonts w:cs="Times New Roman"/>
          <w:szCs w:val="22"/>
        </w:rPr>
        <w:t xml:space="preserve"> and Teigen (2014)</w:t>
      </w:r>
      <w:ins w:id="16" w:author="Dorner, Verena" w:date="2023-11-16T11:48:00Z">
        <w:r w:rsidR="00361BD1">
          <w:rPr>
            <w:rFonts w:cs="Times New Roman"/>
            <w:szCs w:val="22"/>
          </w:rPr>
          <w:t xml:space="preserve">: </w:t>
        </w:r>
      </w:ins>
      <w:ins w:id="17" w:author="Dorner, Verena" w:date="2023-11-16T11:49:00Z">
        <w:r w:rsidR="00361BD1">
          <w:rPr>
            <w:rFonts w:cs="Times New Roman"/>
            <w:szCs w:val="22"/>
          </w:rPr>
          <w:t>p</w:t>
        </w:r>
      </w:ins>
      <w:ins w:id="18" w:author="Dorner, Verena" w:date="2023-11-16T11:48:00Z">
        <w:r w:rsidR="00361BD1" w:rsidRPr="00361BD1">
          <w:rPr>
            <w:rFonts w:cs="Times New Roman"/>
            <w:szCs w:val="22"/>
          </w:rPr>
          <w:t xml:space="preserve">articipants are shown four vignettes (Appendix 1) that describe decisions taken by two leaders A and B. </w:t>
        </w:r>
      </w:ins>
      <w:del w:id="19" w:author="Dorner, Verena" w:date="2023-11-16T11:48:00Z">
        <w:r w:rsidDel="00361BD1">
          <w:rPr>
            <w:rFonts w:cs="Times New Roman"/>
            <w:szCs w:val="22"/>
          </w:rPr>
          <w:delText>.</w:delText>
        </w:r>
      </w:del>
      <w:ins w:id="20" w:author="Dorner, Verena" w:date="2023-11-16T11:48:00Z">
        <w:r w:rsidR="00361BD1">
          <w:rPr>
            <w:rFonts w:cs="Times New Roman"/>
            <w:szCs w:val="22"/>
          </w:rPr>
          <w:t>Our study ha</w:t>
        </w:r>
      </w:ins>
      <w:ins w:id="21" w:author="Dorner, Verena" w:date="2023-11-16T11:50:00Z">
        <w:r w:rsidR="00361BD1">
          <w:rPr>
            <w:rFonts w:cs="Times New Roman"/>
            <w:szCs w:val="22"/>
          </w:rPr>
          <w:t>s</w:t>
        </w:r>
      </w:ins>
      <w:ins w:id="22" w:author="Dorner, Verena" w:date="2023-11-16T11:48:00Z">
        <w:r w:rsidR="00361BD1">
          <w:rPr>
            <w:rFonts w:cs="Times New Roman"/>
            <w:szCs w:val="22"/>
          </w:rPr>
          <w:t xml:space="preserve"> four rounds with 2 steps each. </w:t>
        </w:r>
      </w:ins>
      <w:ins w:id="23" w:author="Dorner, Verena" w:date="2023-11-16T11:49:00Z">
        <w:r w:rsidR="00361BD1">
          <w:rPr>
            <w:rFonts w:cs="Times New Roman"/>
            <w:szCs w:val="22"/>
          </w:rPr>
          <w:t>In each round</w:t>
        </w:r>
      </w:ins>
      <w:ins w:id="24" w:author="Dorner, Verena" w:date="2023-11-16T11:53:00Z">
        <w:r w:rsidR="00E04A69">
          <w:rPr>
            <w:rFonts w:cs="Times New Roman"/>
            <w:szCs w:val="22"/>
          </w:rPr>
          <w:t>,</w:t>
        </w:r>
      </w:ins>
      <w:ins w:id="25" w:author="Dorner, Verena" w:date="2023-11-16T11:49:00Z">
        <w:r w:rsidR="00361BD1">
          <w:rPr>
            <w:rFonts w:cs="Times New Roman"/>
            <w:szCs w:val="22"/>
          </w:rPr>
          <w:t xml:space="preserve"> participants </w:t>
        </w:r>
      </w:ins>
      <w:ins w:id="26" w:author="Dorner, Verena" w:date="2023-11-16T11:50:00Z">
        <w:r w:rsidR="00361BD1">
          <w:rPr>
            <w:rFonts w:cs="Times New Roman"/>
            <w:szCs w:val="22"/>
          </w:rPr>
          <w:t>are</w:t>
        </w:r>
      </w:ins>
      <w:ins w:id="27" w:author="Dorner, Verena" w:date="2023-11-16T11:49:00Z">
        <w:r w:rsidR="00361BD1">
          <w:rPr>
            <w:rFonts w:cs="Times New Roman"/>
            <w:szCs w:val="22"/>
          </w:rPr>
          <w:t xml:space="preserve"> shown a new vignette (Appendix A). </w:t>
        </w:r>
      </w:ins>
    </w:p>
    <w:p w14:paraId="2E58A3EE" w14:textId="278970FD" w:rsidR="00361BD1" w:rsidRDefault="00361BD1">
      <w:pPr>
        <w:pBdr>
          <w:top w:val="nil"/>
          <w:left w:val="nil"/>
          <w:bottom w:val="nil"/>
          <w:right w:val="nil"/>
          <w:between w:val="nil"/>
        </w:pBdr>
        <w:spacing w:before="0" w:after="60"/>
        <w:rPr>
          <w:ins w:id="28" w:author="Dorner, Verena" w:date="2023-11-16T11:48:00Z"/>
          <w:rFonts w:cs="Times New Roman"/>
          <w:szCs w:val="22"/>
        </w:rPr>
      </w:pPr>
      <w:ins w:id="29" w:author="Dorner, Verena" w:date="2023-11-16T11:49:00Z">
        <w:r>
          <w:rPr>
            <w:rFonts w:cs="Times New Roman"/>
            <w:szCs w:val="22"/>
          </w:rPr>
          <w:t xml:space="preserve">In step 1, participants </w:t>
        </w:r>
      </w:ins>
      <w:ins w:id="30" w:author="Dorner, Verena" w:date="2023-11-16T11:50:00Z">
        <w:r>
          <w:rPr>
            <w:rFonts w:cs="Times New Roman"/>
            <w:szCs w:val="22"/>
          </w:rPr>
          <w:t>are</w:t>
        </w:r>
      </w:ins>
      <w:ins w:id="31" w:author="Dorner, Verena" w:date="2023-11-16T11:49:00Z">
        <w:r>
          <w:rPr>
            <w:rFonts w:cs="Times New Roman"/>
            <w:szCs w:val="22"/>
          </w:rPr>
          <w:t xml:space="preserve"> asked to read</w:t>
        </w:r>
      </w:ins>
      <w:ins w:id="32" w:author="Dorner, Verena" w:date="2023-11-16T11:50:00Z">
        <w:r>
          <w:rPr>
            <w:rFonts w:cs="Times New Roman"/>
            <w:szCs w:val="22"/>
          </w:rPr>
          <w:t xml:space="preserve"> the</w:t>
        </w:r>
      </w:ins>
      <w:ins w:id="33" w:author="Dorner, Verena" w:date="2023-11-16T11:36:00Z">
        <w:r w:rsidR="00681783">
          <w:rPr>
            <w:rFonts w:cs="Times New Roman"/>
            <w:szCs w:val="22"/>
          </w:rPr>
          <w:t xml:space="preserve"> vignette</w:t>
        </w:r>
      </w:ins>
      <w:ins w:id="34" w:author="Dorner, Verena" w:date="2023-11-16T11:50:00Z">
        <w:r>
          <w:rPr>
            <w:rFonts w:cs="Times New Roman"/>
            <w:szCs w:val="22"/>
          </w:rPr>
          <w:t xml:space="preserve"> and to indicate</w:t>
        </w:r>
      </w:ins>
      <w:ins w:id="35" w:author="Dorner, Verena" w:date="2023-11-16T11:36:00Z">
        <w:r w:rsidR="00681783">
          <w:rPr>
            <w:rFonts w:cs="Times New Roman"/>
            <w:szCs w:val="22"/>
          </w:rPr>
          <w:t xml:space="preserve"> how risky they consider the decisions of the leaders. </w:t>
        </w:r>
      </w:ins>
      <w:ins w:id="36" w:author="Dorner, Verena" w:date="2023-11-16T11:45:00Z">
        <w:r>
          <w:rPr>
            <w:rFonts w:cs="Times New Roman"/>
            <w:szCs w:val="22"/>
          </w:rPr>
          <w:t>We changed the wording depending on the treatment (Table X): Treatment</w:t>
        </w:r>
      </w:ins>
      <w:ins w:id="37" w:author="Dorner, Verena" w:date="2023-11-16T11:47:00Z">
        <w:r>
          <w:rPr>
            <w:rFonts w:cs="Times New Roman"/>
            <w:szCs w:val="22"/>
          </w:rPr>
          <w:t>s</w:t>
        </w:r>
      </w:ins>
      <w:ins w:id="38" w:author="Dorner, Verena" w:date="2023-11-16T11:45:00Z">
        <w:r>
          <w:rPr>
            <w:rFonts w:cs="Times New Roman"/>
            <w:szCs w:val="22"/>
          </w:rPr>
          <w:t xml:space="preserve"> 1 and 2 </w:t>
        </w:r>
      </w:ins>
      <w:ins w:id="39" w:author="Dorner, Verena" w:date="2023-11-16T11:47:00Z">
        <w:r>
          <w:rPr>
            <w:rFonts w:cs="Times New Roman"/>
            <w:szCs w:val="22"/>
          </w:rPr>
          <w:t>included the information</w:t>
        </w:r>
      </w:ins>
      <w:ins w:id="40" w:author="Dorner, Verena" w:date="2023-11-16T11:45:00Z">
        <w:r>
          <w:rPr>
            <w:rFonts w:cs="Times New Roman"/>
            <w:szCs w:val="22"/>
          </w:rPr>
          <w:t xml:space="preserve"> that</w:t>
        </w:r>
      </w:ins>
      <w:ins w:id="41" w:author="Dorner, Verena" w:date="2023-11-16T11:46:00Z">
        <w:r>
          <w:rPr>
            <w:rFonts w:cs="Times New Roman"/>
            <w:szCs w:val="22"/>
          </w:rPr>
          <w:t xml:space="preserve"> both leaders use a People Analytics system</w:t>
        </w:r>
      </w:ins>
      <w:ins w:id="42" w:author="Dorner, Verena" w:date="2023-11-16T11:47:00Z">
        <w:r>
          <w:rPr>
            <w:rFonts w:cs="Times New Roman"/>
            <w:szCs w:val="22"/>
          </w:rPr>
          <w:t>,</w:t>
        </w:r>
      </w:ins>
      <w:ins w:id="43" w:author="Dorner, Verena" w:date="2023-11-16T11:46:00Z">
        <w:r>
          <w:rPr>
            <w:rFonts w:cs="Times New Roman"/>
            <w:szCs w:val="22"/>
          </w:rPr>
          <w:t xml:space="preserve"> while treatment</w:t>
        </w:r>
      </w:ins>
      <w:ins w:id="44" w:author="Dorner, Verena" w:date="2023-11-16T11:47:00Z">
        <w:r>
          <w:rPr>
            <w:rFonts w:cs="Times New Roman"/>
            <w:szCs w:val="22"/>
          </w:rPr>
          <w:t xml:space="preserve">s </w:t>
        </w:r>
      </w:ins>
      <w:ins w:id="45" w:author="Dorner, Verena" w:date="2023-11-16T11:46:00Z">
        <w:r>
          <w:rPr>
            <w:rFonts w:cs="Times New Roman"/>
            <w:szCs w:val="22"/>
          </w:rPr>
          <w:t xml:space="preserve">3 and 4 </w:t>
        </w:r>
      </w:ins>
      <w:ins w:id="46" w:author="Dorner, Verena" w:date="2023-11-16T11:47:00Z">
        <w:r>
          <w:rPr>
            <w:rFonts w:cs="Times New Roman"/>
            <w:szCs w:val="22"/>
          </w:rPr>
          <w:t>stated that there is no People Analytics</w:t>
        </w:r>
      </w:ins>
      <w:ins w:id="47" w:author="Dorner, Verena" w:date="2023-11-16T11:48:00Z">
        <w:r>
          <w:rPr>
            <w:rFonts w:cs="Times New Roman"/>
            <w:szCs w:val="22"/>
          </w:rPr>
          <w:t xml:space="preserve"> system available in the workplace</w:t>
        </w:r>
      </w:ins>
      <w:ins w:id="48" w:author="Dorner, Verena" w:date="2023-11-16T11:46:00Z">
        <w:r>
          <w:rPr>
            <w:rFonts w:cs="Times New Roman"/>
            <w:szCs w:val="22"/>
          </w:rPr>
          <w:t xml:space="preserve">. </w:t>
        </w:r>
      </w:ins>
    </w:p>
    <w:p w14:paraId="7517AC2C" w14:textId="09F21E3D" w:rsidR="00681783" w:rsidRDefault="00361BD1">
      <w:pPr>
        <w:pBdr>
          <w:top w:val="nil"/>
          <w:left w:val="nil"/>
          <w:bottom w:val="nil"/>
          <w:right w:val="nil"/>
          <w:between w:val="nil"/>
        </w:pBdr>
        <w:spacing w:before="0" w:after="60"/>
        <w:rPr>
          <w:ins w:id="49" w:author="Dorner, Verena" w:date="2023-11-16T11:52:00Z"/>
          <w:rFonts w:cs="Times New Roman"/>
          <w:szCs w:val="22"/>
        </w:rPr>
      </w:pPr>
      <w:ins w:id="50" w:author="Dorner, Verena" w:date="2023-11-16T11:48:00Z">
        <w:r>
          <w:rPr>
            <w:rFonts w:cs="Times New Roman"/>
            <w:szCs w:val="22"/>
          </w:rPr>
          <w:t xml:space="preserve">In step 2, </w:t>
        </w:r>
      </w:ins>
      <w:ins w:id="51" w:author="Dorner, Verena" w:date="2023-11-16T11:50:00Z">
        <w:r>
          <w:rPr>
            <w:rFonts w:cs="Times New Roman"/>
            <w:szCs w:val="22"/>
          </w:rPr>
          <w:t>p</w:t>
        </w:r>
      </w:ins>
      <w:ins w:id="52" w:author="Dorner, Verena" w:date="2023-11-16T11:48:00Z">
        <w:r>
          <w:rPr>
            <w:rFonts w:cs="Times New Roman"/>
            <w:szCs w:val="22"/>
          </w:rPr>
          <w:t xml:space="preserve">articipants </w:t>
        </w:r>
      </w:ins>
      <w:ins w:id="53" w:author="Dorner, Verena" w:date="2023-11-16T11:38:00Z">
        <w:r w:rsidR="00681783">
          <w:rPr>
            <w:rFonts w:cs="Times New Roman"/>
            <w:szCs w:val="22"/>
          </w:rPr>
          <w:t xml:space="preserve">are informed about the outcome of the decision of </w:t>
        </w:r>
      </w:ins>
      <w:del w:id="54" w:author="Dorner, Verena" w:date="2023-11-16T11:34:00Z">
        <w:r w:rsidR="00F65FC5" w:rsidDel="00681783">
          <w:rPr>
            <w:rFonts w:cs="Times New Roman"/>
            <w:szCs w:val="22"/>
          </w:rPr>
          <w:delText xml:space="preserve"> </w:delText>
        </w:r>
      </w:del>
      <w:ins w:id="55" w:author="Dorner, Verena" w:date="2023-11-16T11:39:00Z">
        <w:r w:rsidR="00681783">
          <w:rPr>
            <w:rFonts w:cs="Times New Roman"/>
            <w:szCs w:val="22"/>
          </w:rPr>
          <w:t>leader A and leader B. Depending on the treatment (Table X), the outcome for both decisions is negative or positive</w:t>
        </w:r>
      </w:ins>
      <w:ins w:id="56" w:author="Dorner, Verena" w:date="2023-11-16T11:44:00Z">
        <w:r>
          <w:rPr>
            <w:rFonts w:cs="Times New Roman"/>
            <w:szCs w:val="22"/>
          </w:rPr>
          <w:t xml:space="preserve">. </w:t>
        </w:r>
      </w:ins>
      <w:ins w:id="57" w:author="Dorner, Verena" w:date="2023-11-16T11:39:00Z">
        <w:r w:rsidR="00681783">
          <w:rPr>
            <w:rFonts w:cs="Times New Roman"/>
            <w:szCs w:val="22"/>
          </w:rPr>
          <w:t>Participants are then asked</w:t>
        </w:r>
      </w:ins>
      <w:ins w:id="58" w:author="Dorner, Verena" w:date="2023-11-16T11:40:00Z">
        <w:r w:rsidR="00681783">
          <w:rPr>
            <w:rFonts w:cs="Times New Roman"/>
            <w:szCs w:val="22"/>
          </w:rPr>
          <w:t>,</w:t>
        </w:r>
      </w:ins>
      <w:ins w:id="59" w:author="Dorner, Verena" w:date="2023-11-16T11:39:00Z">
        <w:r w:rsidR="00681783">
          <w:rPr>
            <w:rFonts w:cs="Times New Roman"/>
            <w:szCs w:val="22"/>
          </w:rPr>
          <w:t xml:space="preserve"> </w:t>
        </w:r>
      </w:ins>
      <w:ins w:id="60" w:author="Dorner, Verena" w:date="2023-11-16T11:40:00Z">
        <w:r w:rsidR="00681783">
          <w:rPr>
            <w:rFonts w:cs="Times New Roman"/>
            <w:szCs w:val="22"/>
          </w:rPr>
          <w:t xml:space="preserve">for each leader, whether they think that the leader will feel responsible for the outcome and whether they think the leader acted responsibly, ethically and </w:t>
        </w:r>
      </w:ins>
      <w:ins w:id="61" w:author="Dorner, Verena" w:date="2023-11-16T11:50:00Z">
        <w:r>
          <w:rPr>
            <w:rFonts w:cs="Times New Roman"/>
            <w:szCs w:val="22"/>
          </w:rPr>
          <w:t xml:space="preserve">professionally. </w:t>
        </w:r>
      </w:ins>
      <w:ins w:id="62" w:author="Dorner, Verena" w:date="2023-11-16T11:41:00Z">
        <w:r w:rsidR="00681783">
          <w:rPr>
            <w:rFonts w:cs="Times New Roman"/>
            <w:szCs w:val="22"/>
          </w:rPr>
          <w:t>In the original study (</w:t>
        </w:r>
        <w:proofErr w:type="spellStart"/>
        <w:r w:rsidR="00681783" w:rsidRPr="00681783">
          <w:rPr>
            <w:rFonts w:cs="Times New Roman"/>
            <w:szCs w:val="22"/>
          </w:rPr>
          <w:t>Nordby</w:t>
        </w:r>
        <w:proofErr w:type="spellEnd"/>
        <w:r w:rsidR="00681783" w:rsidRPr="00681783">
          <w:rPr>
            <w:rFonts w:cs="Times New Roman"/>
            <w:szCs w:val="22"/>
          </w:rPr>
          <w:t xml:space="preserve"> and Teigen 2014)</w:t>
        </w:r>
        <w:r w:rsidR="00681783">
          <w:rPr>
            <w:rFonts w:cs="Times New Roman"/>
            <w:szCs w:val="22"/>
          </w:rPr>
          <w:t xml:space="preserve">, </w:t>
        </w:r>
        <w:r>
          <w:rPr>
            <w:rFonts w:cs="Times New Roman"/>
            <w:szCs w:val="22"/>
          </w:rPr>
          <w:t>only the first two questions were asked.</w:t>
        </w:r>
      </w:ins>
      <w:ins w:id="63" w:author="Dorner, Verena" w:date="2023-11-16T11:50:00Z">
        <w:r>
          <w:rPr>
            <w:rFonts w:cs="Times New Roman"/>
            <w:szCs w:val="22"/>
          </w:rPr>
          <w:t xml:space="preserve"> We </w:t>
        </w:r>
      </w:ins>
      <w:ins w:id="64" w:author="Dorner, Verena" w:date="2023-11-16T11:51:00Z">
        <w:r>
          <w:rPr>
            <w:rFonts w:cs="Times New Roman"/>
            <w:szCs w:val="22"/>
          </w:rPr>
          <w:t xml:space="preserve">added two single-item questions </w:t>
        </w:r>
        <w:r w:rsidR="00E04A69">
          <w:rPr>
            <w:rFonts w:cs="Times New Roman"/>
            <w:szCs w:val="22"/>
          </w:rPr>
          <w:t>for “acting ethically” and “acting responsibly”.</w:t>
        </w:r>
      </w:ins>
      <w:ins w:id="65" w:author="Dorner, Verena" w:date="2023-11-16T11:41:00Z">
        <w:r>
          <w:rPr>
            <w:rFonts w:cs="Times New Roman"/>
            <w:szCs w:val="22"/>
          </w:rPr>
          <w:t xml:space="preserve"> </w:t>
        </w:r>
      </w:ins>
    </w:p>
    <w:p w14:paraId="064DCD8B" w14:textId="1EC12353" w:rsidR="00E04A69" w:rsidRDefault="00E04A69">
      <w:pPr>
        <w:pBdr>
          <w:top w:val="nil"/>
          <w:left w:val="nil"/>
          <w:bottom w:val="nil"/>
          <w:right w:val="nil"/>
          <w:between w:val="nil"/>
        </w:pBdr>
        <w:spacing w:before="0" w:after="60"/>
        <w:rPr>
          <w:ins w:id="66" w:author="Dorner, Verena" w:date="2023-11-16T11:55:00Z"/>
          <w:rFonts w:cs="Times New Roman"/>
          <w:szCs w:val="22"/>
        </w:rPr>
      </w:pPr>
      <w:bookmarkStart w:id="67" w:name="_Hlk151028593"/>
      <w:ins w:id="68" w:author="Dorner, Verena" w:date="2023-11-16T11:54:00Z">
        <w:r>
          <w:rPr>
            <w:rFonts w:cs="Times New Roman"/>
            <w:szCs w:val="22"/>
          </w:rPr>
          <w:t xml:space="preserve">Following </w:t>
        </w:r>
        <w:proofErr w:type="spellStart"/>
        <w:r w:rsidRPr="00E04A69">
          <w:rPr>
            <w:rFonts w:cs="Times New Roman"/>
            <w:szCs w:val="22"/>
          </w:rPr>
          <w:t>Nordby</w:t>
        </w:r>
        <w:proofErr w:type="spellEnd"/>
        <w:r w:rsidRPr="00E04A69">
          <w:rPr>
            <w:rFonts w:cs="Times New Roman"/>
            <w:szCs w:val="22"/>
          </w:rPr>
          <w:t xml:space="preserve"> and Teigen (2014)</w:t>
        </w:r>
        <w:r>
          <w:rPr>
            <w:rFonts w:cs="Times New Roman"/>
            <w:szCs w:val="22"/>
          </w:rPr>
          <w:t xml:space="preserve">, we </w:t>
        </w:r>
      </w:ins>
      <w:ins w:id="69" w:author="Dorner, Verena" w:date="2023-11-16T11:55:00Z">
        <w:r>
          <w:rPr>
            <w:rFonts w:cs="Times New Roman"/>
            <w:szCs w:val="22"/>
          </w:rPr>
          <w:t>showed half our sample positive outcome</w:t>
        </w:r>
      </w:ins>
      <w:ins w:id="70" w:author="Dorner, Verena" w:date="2023-11-16T12:02:00Z">
        <w:r w:rsidR="007E0684">
          <w:rPr>
            <w:rFonts w:cs="Times New Roman"/>
            <w:szCs w:val="22"/>
          </w:rPr>
          <w:t>s</w:t>
        </w:r>
      </w:ins>
      <w:ins w:id="71" w:author="Dorner, Verena" w:date="2023-11-16T11:55:00Z">
        <w:r>
          <w:rPr>
            <w:rFonts w:cs="Times New Roman"/>
            <w:szCs w:val="22"/>
          </w:rPr>
          <w:t xml:space="preserve"> for vignettes 1</w:t>
        </w:r>
      </w:ins>
      <w:ins w:id="72" w:author="Dorner, Verena" w:date="2023-11-16T12:01:00Z">
        <w:r w:rsidR="007E0684">
          <w:rPr>
            <w:rFonts w:cs="Times New Roman"/>
            <w:szCs w:val="22"/>
          </w:rPr>
          <w:t xml:space="preserve"> and 4 and negative outcome</w:t>
        </w:r>
      </w:ins>
      <w:ins w:id="73" w:author="Dorner, Verena" w:date="2023-11-16T12:02:00Z">
        <w:r w:rsidR="007E0684">
          <w:rPr>
            <w:rFonts w:cs="Times New Roman"/>
            <w:szCs w:val="22"/>
          </w:rPr>
          <w:t xml:space="preserve">s for vignettes 2 and 3; and vice versa for the other half of our sample. </w:t>
        </w:r>
      </w:ins>
      <w:bookmarkEnd w:id="67"/>
      <w:ins w:id="74" w:author="Dorner, Verena" w:date="2023-11-16T12:01:00Z">
        <w:r w:rsidR="007E0684">
          <w:rPr>
            <w:rFonts w:cs="Times New Roman"/>
            <w:szCs w:val="22"/>
          </w:rPr>
          <w:t xml:space="preserve"> </w:t>
        </w:r>
      </w:ins>
    </w:p>
    <w:p w14:paraId="51A33ACC" w14:textId="77777777" w:rsidR="00E04A69" w:rsidRDefault="00E04A69">
      <w:pPr>
        <w:pBdr>
          <w:top w:val="nil"/>
          <w:left w:val="nil"/>
          <w:bottom w:val="nil"/>
          <w:right w:val="nil"/>
          <w:between w:val="nil"/>
        </w:pBdr>
        <w:spacing w:before="0" w:after="60"/>
        <w:rPr>
          <w:ins w:id="75" w:author="Dorner, Verena" w:date="2023-11-16T11:31:00Z"/>
          <w:rFonts w:cs="Times New Roman"/>
          <w:szCs w:val="22"/>
        </w:rPr>
      </w:pPr>
    </w:p>
    <w:tbl>
      <w:tblPr>
        <w:tblStyle w:val="TableGrid"/>
        <w:tblW w:w="0" w:type="auto"/>
        <w:tblLook w:val="04A0" w:firstRow="1" w:lastRow="0" w:firstColumn="1" w:lastColumn="0" w:noHBand="0" w:noVBand="1"/>
        <w:tblPrChange w:id="76" w:author="Dorner, Verena" w:date="2023-11-16T11:34:00Z">
          <w:tblPr>
            <w:tblStyle w:val="TableGrid"/>
            <w:tblW w:w="0" w:type="auto"/>
            <w:tblLook w:val="04A0" w:firstRow="1" w:lastRow="0" w:firstColumn="1" w:lastColumn="0" w:noHBand="0" w:noVBand="1"/>
          </w:tblPr>
        </w:tblPrChange>
      </w:tblPr>
      <w:tblGrid>
        <w:gridCol w:w="2265"/>
        <w:gridCol w:w="2265"/>
        <w:gridCol w:w="2265"/>
        <w:gridCol w:w="2266"/>
        <w:tblGridChange w:id="77">
          <w:tblGrid>
            <w:gridCol w:w="2265"/>
            <w:gridCol w:w="2265"/>
            <w:gridCol w:w="2265"/>
            <w:gridCol w:w="2266"/>
          </w:tblGrid>
        </w:tblGridChange>
      </w:tblGrid>
      <w:tr w:rsidR="00681783" w14:paraId="481C2057" w14:textId="77777777" w:rsidTr="00681783">
        <w:trPr>
          <w:ins w:id="78" w:author="Dorner, Verena" w:date="2023-11-16T11:31:00Z"/>
        </w:trPr>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Change w:id="79" w:author="Dorner, Verena" w:date="2023-11-16T11:34:00Z">
              <w:tcPr>
                <w:tcW w:w="2265" w:type="dxa"/>
                <w:tcBorders>
                  <w:bottom w:val="single" w:sz="4" w:space="0" w:color="FFFFFF" w:themeColor="background1"/>
                </w:tcBorders>
              </w:tcPr>
            </w:tcPrChange>
          </w:tcPr>
          <w:p w14:paraId="30015065" w14:textId="77777777" w:rsidR="00681783" w:rsidRDefault="00681783">
            <w:pPr>
              <w:spacing w:after="60"/>
              <w:rPr>
                <w:ins w:id="80" w:author="Dorner, Verena" w:date="2023-11-16T11:31:00Z"/>
                <w:rFonts w:cs="Times New Roman"/>
                <w:szCs w:val="22"/>
              </w:rPr>
            </w:pPr>
            <w:bookmarkStart w:id="81" w:name="_Hlk151028834"/>
          </w:p>
        </w:tc>
        <w:tc>
          <w:tcPr>
            <w:tcW w:w="2265" w:type="dxa"/>
            <w:tcBorders>
              <w:top w:val="single" w:sz="4" w:space="0" w:color="FFFFFF" w:themeColor="background1"/>
              <w:left w:val="single" w:sz="4" w:space="0" w:color="FFFFFF" w:themeColor="background1"/>
              <w:bottom w:val="single" w:sz="4" w:space="0" w:color="FFFFFF" w:themeColor="background1"/>
            </w:tcBorders>
            <w:tcPrChange w:id="82" w:author="Dorner, Verena" w:date="2023-11-16T11:34:00Z">
              <w:tcPr>
                <w:tcW w:w="2265" w:type="dxa"/>
                <w:tcBorders>
                  <w:bottom w:val="single" w:sz="4" w:space="0" w:color="FFFFFF" w:themeColor="background1"/>
                </w:tcBorders>
              </w:tcPr>
            </w:tcPrChange>
          </w:tcPr>
          <w:p w14:paraId="3D75F71A" w14:textId="77777777" w:rsidR="00681783" w:rsidRDefault="00681783">
            <w:pPr>
              <w:spacing w:after="60"/>
              <w:rPr>
                <w:ins w:id="83" w:author="Dorner, Verena" w:date="2023-11-16T11:31:00Z"/>
                <w:rFonts w:cs="Times New Roman"/>
                <w:szCs w:val="22"/>
              </w:rPr>
            </w:pPr>
          </w:p>
        </w:tc>
        <w:tc>
          <w:tcPr>
            <w:tcW w:w="4531" w:type="dxa"/>
            <w:gridSpan w:val="2"/>
            <w:tcPrChange w:id="84" w:author="Dorner, Verena" w:date="2023-11-16T11:34:00Z">
              <w:tcPr>
                <w:tcW w:w="4531" w:type="dxa"/>
                <w:gridSpan w:val="2"/>
              </w:tcPr>
            </w:tcPrChange>
          </w:tcPr>
          <w:p w14:paraId="0D927EEE" w14:textId="4A0819D8" w:rsidR="00681783" w:rsidRDefault="00681783">
            <w:pPr>
              <w:spacing w:after="60"/>
              <w:rPr>
                <w:ins w:id="85" w:author="Dorner, Verena" w:date="2023-11-16T11:31:00Z"/>
                <w:rFonts w:cs="Times New Roman"/>
                <w:szCs w:val="22"/>
              </w:rPr>
            </w:pPr>
            <w:ins w:id="86" w:author="Dorner, Verena" w:date="2023-11-16T11:33:00Z">
              <w:r>
                <w:rPr>
                  <w:rFonts w:cs="Times New Roman"/>
                  <w:szCs w:val="22"/>
                </w:rPr>
                <w:t>Outcome</w:t>
              </w:r>
            </w:ins>
          </w:p>
        </w:tc>
      </w:tr>
      <w:tr w:rsidR="00681783" w14:paraId="02075894" w14:textId="77777777" w:rsidTr="00681783">
        <w:trPr>
          <w:ins w:id="87" w:author="Dorner, Verena" w:date="2023-11-16T11:31:00Z"/>
        </w:trPr>
        <w:tc>
          <w:tcPr>
            <w:tcW w:w="2265" w:type="dxa"/>
            <w:tcBorders>
              <w:top w:val="single" w:sz="4" w:space="0" w:color="FFFFFF" w:themeColor="background1"/>
              <w:left w:val="single" w:sz="4" w:space="0" w:color="FFFFFF" w:themeColor="background1"/>
              <w:right w:val="single" w:sz="4" w:space="0" w:color="FFFFFF" w:themeColor="background1"/>
            </w:tcBorders>
            <w:tcPrChange w:id="88" w:author="Dorner, Verena" w:date="2023-11-16T11:34:00Z">
              <w:tcPr>
                <w:tcW w:w="2265" w:type="dxa"/>
                <w:tcBorders>
                  <w:top w:val="single" w:sz="4" w:space="0" w:color="FFFFFF" w:themeColor="background1"/>
                </w:tcBorders>
              </w:tcPr>
            </w:tcPrChange>
          </w:tcPr>
          <w:p w14:paraId="7A118610" w14:textId="77777777" w:rsidR="00681783" w:rsidRDefault="00681783">
            <w:pPr>
              <w:spacing w:after="60"/>
              <w:rPr>
                <w:ins w:id="89" w:author="Dorner, Verena" w:date="2023-11-16T11:31:00Z"/>
                <w:rFonts w:cs="Times New Roman"/>
                <w:szCs w:val="22"/>
              </w:rPr>
            </w:pPr>
          </w:p>
        </w:tc>
        <w:tc>
          <w:tcPr>
            <w:tcW w:w="2265" w:type="dxa"/>
            <w:tcBorders>
              <w:top w:val="single" w:sz="4" w:space="0" w:color="FFFFFF" w:themeColor="background1"/>
              <w:left w:val="single" w:sz="4" w:space="0" w:color="FFFFFF" w:themeColor="background1"/>
            </w:tcBorders>
            <w:tcPrChange w:id="90" w:author="Dorner, Verena" w:date="2023-11-16T11:34:00Z">
              <w:tcPr>
                <w:tcW w:w="2265" w:type="dxa"/>
                <w:tcBorders>
                  <w:top w:val="single" w:sz="4" w:space="0" w:color="FFFFFF" w:themeColor="background1"/>
                </w:tcBorders>
              </w:tcPr>
            </w:tcPrChange>
          </w:tcPr>
          <w:p w14:paraId="0D511990" w14:textId="77777777" w:rsidR="00681783" w:rsidRDefault="00681783">
            <w:pPr>
              <w:spacing w:after="60"/>
              <w:rPr>
                <w:ins w:id="91" w:author="Dorner, Verena" w:date="2023-11-16T11:31:00Z"/>
                <w:rFonts w:cs="Times New Roman"/>
                <w:szCs w:val="22"/>
              </w:rPr>
            </w:pPr>
          </w:p>
        </w:tc>
        <w:tc>
          <w:tcPr>
            <w:tcW w:w="2265" w:type="dxa"/>
            <w:tcPrChange w:id="92" w:author="Dorner, Verena" w:date="2023-11-16T11:34:00Z">
              <w:tcPr>
                <w:tcW w:w="2265" w:type="dxa"/>
              </w:tcPr>
            </w:tcPrChange>
          </w:tcPr>
          <w:p w14:paraId="7B4E65A0" w14:textId="2D53B580" w:rsidR="00681783" w:rsidRDefault="00681783">
            <w:pPr>
              <w:spacing w:after="60"/>
              <w:rPr>
                <w:ins w:id="93" w:author="Dorner, Verena" w:date="2023-11-16T11:31:00Z"/>
                <w:rFonts w:cs="Times New Roman"/>
                <w:szCs w:val="22"/>
              </w:rPr>
            </w:pPr>
            <w:ins w:id="94" w:author="Dorner, Verena" w:date="2023-11-16T11:32:00Z">
              <w:r>
                <w:rPr>
                  <w:rFonts w:cs="Times New Roman"/>
                  <w:szCs w:val="22"/>
                </w:rPr>
                <w:t>Positive</w:t>
              </w:r>
            </w:ins>
          </w:p>
        </w:tc>
        <w:tc>
          <w:tcPr>
            <w:tcW w:w="2266" w:type="dxa"/>
            <w:tcPrChange w:id="95" w:author="Dorner, Verena" w:date="2023-11-16T11:34:00Z">
              <w:tcPr>
                <w:tcW w:w="2266" w:type="dxa"/>
              </w:tcPr>
            </w:tcPrChange>
          </w:tcPr>
          <w:p w14:paraId="099DB3CC" w14:textId="38CCAB6E" w:rsidR="00681783" w:rsidRDefault="00681783">
            <w:pPr>
              <w:spacing w:after="60"/>
              <w:rPr>
                <w:ins w:id="96" w:author="Dorner, Verena" w:date="2023-11-16T11:31:00Z"/>
                <w:rFonts w:cs="Times New Roman"/>
                <w:szCs w:val="22"/>
              </w:rPr>
            </w:pPr>
            <w:ins w:id="97" w:author="Dorner, Verena" w:date="2023-11-16T11:32:00Z">
              <w:r>
                <w:rPr>
                  <w:rFonts w:cs="Times New Roman"/>
                  <w:szCs w:val="22"/>
                </w:rPr>
                <w:t>Negative</w:t>
              </w:r>
            </w:ins>
          </w:p>
        </w:tc>
      </w:tr>
      <w:tr w:rsidR="00681783" w14:paraId="3CAAD156" w14:textId="77777777" w:rsidTr="00681783">
        <w:trPr>
          <w:ins w:id="98" w:author="Dorner, Verena" w:date="2023-11-16T11:31:00Z"/>
        </w:trPr>
        <w:tc>
          <w:tcPr>
            <w:tcW w:w="2265" w:type="dxa"/>
            <w:vMerge w:val="restart"/>
            <w:tcPrChange w:id="99" w:author="Dorner, Verena" w:date="2023-11-16T11:33:00Z">
              <w:tcPr>
                <w:tcW w:w="2265" w:type="dxa"/>
                <w:vMerge w:val="restart"/>
              </w:tcPr>
            </w:tcPrChange>
          </w:tcPr>
          <w:p w14:paraId="6EDDD378" w14:textId="13AF8723" w:rsidR="00681783" w:rsidRDefault="00681783">
            <w:pPr>
              <w:spacing w:after="60"/>
              <w:jc w:val="left"/>
              <w:rPr>
                <w:ins w:id="100" w:author="Dorner, Verena" w:date="2023-11-16T11:31:00Z"/>
                <w:rFonts w:cs="Times New Roman"/>
                <w:szCs w:val="22"/>
              </w:rPr>
              <w:pPrChange w:id="101" w:author="Dorner, Verena" w:date="2023-11-16T11:33:00Z">
                <w:pPr>
                  <w:spacing w:after="60"/>
                </w:pPr>
              </w:pPrChange>
            </w:pPr>
            <w:ins w:id="102" w:author="Dorner, Verena" w:date="2023-11-16T11:33:00Z">
              <w:r>
                <w:rPr>
                  <w:rFonts w:cs="Times New Roman"/>
                  <w:szCs w:val="22"/>
                </w:rPr>
                <w:t>People Analytics employed</w:t>
              </w:r>
            </w:ins>
          </w:p>
        </w:tc>
        <w:tc>
          <w:tcPr>
            <w:tcW w:w="2265" w:type="dxa"/>
            <w:tcPrChange w:id="103" w:author="Dorner, Verena" w:date="2023-11-16T11:33:00Z">
              <w:tcPr>
                <w:tcW w:w="2265" w:type="dxa"/>
              </w:tcPr>
            </w:tcPrChange>
          </w:tcPr>
          <w:p w14:paraId="4F069B28" w14:textId="34686052" w:rsidR="00681783" w:rsidRDefault="00681783">
            <w:pPr>
              <w:spacing w:after="60"/>
              <w:rPr>
                <w:ins w:id="104" w:author="Dorner, Verena" w:date="2023-11-16T11:31:00Z"/>
                <w:rFonts w:cs="Times New Roman"/>
                <w:szCs w:val="22"/>
              </w:rPr>
            </w:pPr>
            <w:ins w:id="105" w:author="Dorner, Verena" w:date="2023-11-16T11:32:00Z">
              <w:r>
                <w:rPr>
                  <w:rFonts w:cs="Times New Roman"/>
                  <w:szCs w:val="22"/>
                </w:rPr>
                <w:t>Yes</w:t>
              </w:r>
            </w:ins>
          </w:p>
        </w:tc>
        <w:tc>
          <w:tcPr>
            <w:tcW w:w="2265" w:type="dxa"/>
            <w:tcPrChange w:id="106" w:author="Dorner, Verena" w:date="2023-11-16T11:33:00Z">
              <w:tcPr>
                <w:tcW w:w="2265" w:type="dxa"/>
              </w:tcPr>
            </w:tcPrChange>
          </w:tcPr>
          <w:p w14:paraId="4B7B21FA" w14:textId="1C9C5CBA" w:rsidR="00681783" w:rsidRDefault="00681783">
            <w:pPr>
              <w:spacing w:after="60"/>
              <w:rPr>
                <w:ins w:id="107" w:author="Dorner, Verena" w:date="2023-11-16T11:31:00Z"/>
                <w:rFonts w:cs="Times New Roman"/>
                <w:szCs w:val="22"/>
              </w:rPr>
            </w:pPr>
            <w:ins w:id="108" w:author="Dorner, Verena" w:date="2023-11-16T11:34:00Z">
              <w:r>
                <w:rPr>
                  <w:rFonts w:cs="Times New Roman"/>
                  <w:szCs w:val="22"/>
                </w:rPr>
                <w:t>Treatment 1</w:t>
              </w:r>
            </w:ins>
          </w:p>
        </w:tc>
        <w:tc>
          <w:tcPr>
            <w:tcW w:w="2266" w:type="dxa"/>
            <w:tcPrChange w:id="109" w:author="Dorner, Verena" w:date="2023-11-16T11:33:00Z">
              <w:tcPr>
                <w:tcW w:w="2266" w:type="dxa"/>
              </w:tcPr>
            </w:tcPrChange>
          </w:tcPr>
          <w:p w14:paraId="4DD3427F" w14:textId="480A2839" w:rsidR="00681783" w:rsidRDefault="00681783">
            <w:pPr>
              <w:spacing w:after="60"/>
              <w:rPr>
                <w:ins w:id="110" w:author="Dorner, Verena" w:date="2023-11-16T11:31:00Z"/>
                <w:rFonts w:cs="Times New Roman"/>
                <w:szCs w:val="22"/>
              </w:rPr>
            </w:pPr>
            <w:ins w:id="111" w:author="Dorner, Verena" w:date="2023-11-16T11:34:00Z">
              <w:r>
                <w:rPr>
                  <w:rFonts w:cs="Times New Roman"/>
                  <w:szCs w:val="22"/>
                </w:rPr>
                <w:t>Treatment 2</w:t>
              </w:r>
            </w:ins>
          </w:p>
        </w:tc>
      </w:tr>
      <w:tr w:rsidR="00681783" w14:paraId="586FFDE7" w14:textId="77777777" w:rsidTr="00681783">
        <w:trPr>
          <w:ins w:id="112" w:author="Dorner, Verena" w:date="2023-11-16T11:31:00Z"/>
        </w:trPr>
        <w:tc>
          <w:tcPr>
            <w:tcW w:w="2265" w:type="dxa"/>
            <w:vMerge/>
          </w:tcPr>
          <w:p w14:paraId="002DA9DC" w14:textId="77777777" w:rsidR="00681783" w:rsidRDefault="00681783">
            <w:pPr>
              <w:spacing w:after="60"/>
              <w:rPr>
                <w:ins w:id="113" w:author="Dorner, Verena" w:date="2023-11-16T11:31:00Z"/>
                <w:rFonts w:cs="Times New Roman"/>
                <w:szCs w:val="22"/>
              </w:rPr>
            </w:pPr>
          </w:p>
        </w:tc>
        <w:tc>
          <w:tcPr>
            <w:tcW w:w="2265" w:type="dxa"/>
          </w:tcPr>
          <w:p w14:paraId="72DA19B0" w14:textId="00DF2519" w:rsidR="00681783" w:rsidRDefault="00681783">
            <w:pPr>
              <w:spacing w:after="60"/>
              <w:rPr>
                <w:ins w:id="114" w:author="Dorner, Verena" w:date="2023-11-16T11:31:00Z"/>
                <w:rFonts w:cs="Times New Roman"/>
                <w:szCs w:val="22"/>
              </w:rPr>
            </w:pPr>
            <w:ins w:id="115" w:author="Dorner, Verena" w:date="2023-11-16T11:32:00Z">
              <w:r>
                <w:rPr>
                  <w:rFonts w:cs="Times New Roman"/>
                  <w:szCs w:val="22"/>
                </w:rPr>
                <w:t>No</w:t>
              </w:r>
            </w:ins>
          </w:p>
        </w:tc>
        <w:tc>
          <w:tcPr>
            <w:tcW w:w="2265" w:type="dxa"/>
          </w:tcPr>
          <w:p w14:paraId="34185AB1" w14:textId="18FF32C2" w:rsidR="00681783" w:rsidRDefault="00681783">
            <w:pPr>
              <w:spacing w:after="60"/>
              <w:rPr>
                <w:ins w:id="116" w:author="Dorner, Verena" w:date="2023-11-16T11:31:00Z"/>
                <w:rFonts w:cs="Times New Roman"/>
                <w:szCs w:val="22"/>
              </w:rPr>
            </w:pPr>
            <w:ins w:id="117" w:author="Dorner, Verena" w:date="2023-11-16T11:34:00Z">
              <w:r>
                <w:rPr>
                  <w:rFonts w:cs="Times New Roman"/>
                  <w:szCs w:val="22"/>
                </w:rPr>
                <w:t>Treatment 3</w:t>
              </w:r>
            </w:ins>
          </w:p>
        </w:tc>
        <w:tc>
          <w:tcPr>
            <w:tcW w:w="2266" w:type="dxa"/>
          </w:tcPr>
          <w:p w14:paraId="255C13CA" w14:textId="43817F2D" w:rsidR="00681783" w:rsidRDefault="00681783">
            <w:pPr>
              <w:spacing w:after="60"/>
              <w:rPr>
                <w:ins w:id="118" w:author="Dorner, Verena" w:date="2023-11-16T11:31:00Z"/>
                <w:rFonts w:cs="Times New Roman"/>
                <w:szCs w:val="22"/>
              </w:rPr>
            </w:pPr>
            <w:ins w:id="119" w:author="Dorner, Verena" w:date="2023-11-16T11:34:00Z">
              <w:r>
                <w:rPr>
                  <w:rFonts w:cs="Times New Roman"/>
                  <w:szCs w:val="22"/>
                </w:rPr>
                <w:t>Treatment 4</w:t>
              </w:r>
            </w:ins>
          </w:p>
        </w:tc>
      </w:tr>
      <w:bookmarkEnd w:id="81"/>
    </w:tbl>
    <w:p w14:paraId="14DEC36F" w14:textId="40FC4082" w:rsidR="00681783" w:rsidRDefault="00681783">
      <w:pPr>
        <w:pBdr>
          <w:top w:val="nil"/>
          <w:left w:val="nil"/>
          <w:bottom w:val="nil"/>
          <w:right w:val="nil"/>
          <w:between w:val="nil"/>
        </w:pBdr>
        <w:spacing w:before="0" w:after="60"/>
        <w:rPr>
          <w:ins w:id="120" w:author="Dorner, Verena" w:date="2023-11-16T11:31:00Z"/>
          <w:rFonts w:cs="Times New Roman"/>
          <w:szCs w:val="22"/>
        </w:rPr>
      </w:pPr>
    </w:p>
    <w:p w14:paraId="28438422" w14:textId="77777777" w:rsidR="00681783" w:rsidRDefault="00681783">
      <w:pPr>
        <w:pBdr>
          <w:top w:val="nil"/>
          <w:left w:val="nil"/>
          <w:bottom w:val="nil"/>
          <w:right w:val="nil"/>
          <w:between w:val="nil"/>
        </w:pBdr>
        <w:spacing w:before="0" w:after="60"/>
        <w:rPr>
          <w:ins w:id="121" w:author="Dorner, Verena" w:date="2023-11-16T11:28:00Z"/>
          <w:rFonts w:cs="Times New Roman"/>
          <w:szCs w:val="22"/>
        </w:rPr>
      </w:pPr>
    </w:p>
    <w:p w14:paraId="11ADC472" w14:textId="77777777" w:rsidR="00F65FC5" w:rsidRDefault="00F65FC5">
      <w:pPr>
        <w:pBdr>
          <w:top w:val="nil"/>
          <w:left w:val="nil"/>
          <w:bottom w:val="nil"/>
          <w:right w:val="nil"/>
          <w:between w:val="nil"/>
        </w:pBdr>
        <w:spacing w:before="0" w:after="60"/>
        <w:rPr>
          <w:rFonts w:cs="Times New Roman"/>
          <w:szCs w:val="22"/>
        </w:rPr>
      </w:pPr>
    </w:p>
    <w:p w14:paraId="0000004A" w14:textId="77777777" w:rsidR="002C68F5" w:rsidRDefault="00A13842">
      <w:pPr>
        <w:pStyle w:val="Heading1"/>
        <w:ind w:left="432" w:hanging="432"/>
      </w:pPr>
      <w:commentRangeStart w:id="122"/>
      <w:r>
        <w:t>Results</w:t>
      </w:r>
      <w:commentRangeEnd w:id="122"/>
      <w:r w:rsidR="00391514">
        <w:rPr>
          <w:rStyle w:val="CommentReference"/>
          <w:rFonts w:ascii="Times New Roman" w:hAnsi="Times New Roman"/>
          <w:b w:val="0"/>
          <w:color w:val="000000"/>
          <w:kern w:val="0"/>
        </w:rPr>
        <w:commentReference w:id="122"/>
      </w:r>
    </w:p>
    <w:p w14:paraId="0000004B" w14:textId="77777777" w:rsidR="002C68F5" w:rsidRPr="001406E6" w:rsidRDefault="00A13842">
      <w:pPr>
        <w:pBdr>
          <w:top w:val="nil"/>
          <w:left w:val="nil"/>
          <w:bottom w:val="nil"/>
          <w:right w:val="nil"/>
          <w:between w:val="nil"/>
        </w:pBdr>
        <w:spacing w:before="0" w:after="60"/>
        <w:rPr>
          <w:rFonts w:cs="Times New Roman"/>
          <w:szCs w:val="22"/>
          <w:lang w:val="de-AT"/>
        </w:rPr>
      </w:pPr>
      <w:r w:rsidRPr="001406E6">
        <w:rPr>
          <w:lang w:val="de-AT"/>
        </w:rPr>
        <w:t>Scenario 1: Deutsche finden, Manager handeln in beiden Situationen verantwortungsvoller, wenn sie PA nutzen</w:t>
      </w:r>
    </w:p>
    <w:p w14:paraId="0000004C" w14:textId="5927658F" w:rsidR="002C68F5" w:rsidRDefault="00CB48FC">
      <w:pPr>
        <w:pBdr>
          <w:top w:val="nil"/>
          <w:left w:val="nil"/>
          <w:bottom w:val="nil"/>
          <w:right w:val="nil"/>
          <w:between w:val="nil"/>
        </w:pBdr>
        <w:spacing w:before="0" w:after="60"/>
        <w:rPr>
          <w:ins w:id="123" w:author="Dorner, Verena" w:date="2023-11-16T12:20:00Z"/>
          <w:rFonts w:cs="Times New Roman"/>
          <w:szCs w:val="22"/>
        </w:rPr>
      </w:pPr>
      <w:ins w:id="124" w:author="Dorner, Verena" w:date="2023-11-16T12:18:00Z">
        <w:r>
          <w:rPr>
            <w:rFonts w:cs="Times New Roman"/>
            <w:szCs w:val="22"/>
          </w:rPr>
          <w:lastRenderedPageBreak/>
          <w:t>Our main research question is whether and how using people analytics syste</w:t>
        </w:r>
      </w:ins>
      <w:ins w:id="125" w:author="Dorner, Verena" w:date="2023-11-16T12:19:00Z">
        <w:r>
          <w:rPr>
            <w:rFonts w:cs="Times New Roman"/>
            <w:szCs w:val="22"/>
          </w:rPr>
          <w:t xml:space="preserve">ms affects managers’ perceptions of responsibility and responsible behaviour in leadership situations. </w:t>
        </w:r>
      </w:ins>
    </w:p>
    <w:p w14:paraId="577014BC" w14:textId="7B922AF2" w:rsidR="00CB48FC" w:rsidDel="00CB48FC" w:rsidRDefault="00CB48FC">
      <w:pPr>
        <w:pBdr>
          <w:top w:val="nil"/>
          <w:left w:val="nil"/>
          <w:bottom w:val="nil"/>
          <w:right w:val="nil"/>
          <w:between w:val="nil"/>
        </w:pBdr>
        <w:spacing w:before="0" w:after="60"/>
        <w:rPr>
          <w:del w:id="126" w:author="Dorner, Verena" w:date="2023-11-16T12:20:00Z"/>
          <w:rFonts w:cs="Times New Roman"/>
          <w:szCs w:val="22"/>
        </w:rPr>
      </w:pPr>
      <w:ins w:id="127" w:author="Dorner, Verena" w:date="2023-11-16T12:21:00Z">
        <w:r>
          <w:rPr>
            <w:rFonts w:cs="Times New Roman"/>
            <w:szCs w:val="22"/>
          </w:rPr>
          <w:t>When we compare average perceptions across all treatments, we find that managers perceiv</w:t>
        </w:r>
      </w:ins>
      <w:ins w:id="128" w:author="Dorner, Verena" w:date="2023-11-16T12:23:00Z">
        <w:r>
          <w:rPr>
            <w:rFonts w:cs="Times New Roman"/>
            <w:szCs w:val="22"/>
          </w:rPr>
          <w:t>e</w:t>
        </w:r>
      </w:ins>
      <w:ins w:id="129" w:author="Dorner, Verena" w:date="2023-11-16T12:21:00Z">
        <w:r>
          <w:rPr>
            <w:rFonts w:cs="Times New Roman"/>
            <w:szCs w:val="22"/>
          </w:rPr>
          <w:t xml:space="preserve"> leaders</w:t>
        </w:r>
      </w:ins>
      <w:ins w:id="130" w:author="Dorner, Verena" w:date="2023-11-16T12:23:00Z">
        <w:r>
          <w:rPr>
            <w:rFonts w:cs="Times New Roman"/>
            <w:szCs w:val="22"/>
          </w:rPr>
          <w:t xml:space="preserve"> who use a people analytics system</w:t>
        </w:r>
      </w:ins>
      <w:ins w:id="131" w:author="Dorner, Verena" w:date="2023-11-16T12:21:00Z">
        <w:r>
          <w:rPr>
            <w:rFonts w:cs="Times New Roman"/>
            <w:szCs w:val="22"/>
          </w:rPr>
          <w:t xml:space="preserve"> </w:t>
        </w:r>
      </w:ins>
      <w:ins w:id="132" w:author="Dorner, Verena" w:date="2023-11-16T12:23:00Z">
        <w:r>
          <w:rPr>
            <w:rFonts w:cs="Times New Roman"/>
            <w:szCs w:val="22"/>
          </w:rPr>
          <w:t>to acting</w:t>
        </w:r>
      </w:ins>
      <w:ins w:id="133" w:author="Dorner, Verena" w:date="2023-11-16T12:22:00Z">
        <w:r>
          <w:rPr>
            <w:rFonts w:cs="Times New Roman"/>
            <w:szCs w:val="22"/>
          </w:rPr>
          <w:t xml:space="preserve"> </w:t>
        </w:r>
        <w:r w:rsidRPr="00CB48FC">
          <w:rPr>
            <w:rFonts w:cs="Times New Roman"/>
            <w:szCs w:val="22"/>
            <w:highlight w:val="yellow"/>
            <w:rPrChange w:id="134" w:author="Dorner, Verena" w:date="2023-11-16T12:22:00Z">
              <w:rPr>
                <w:rFonts w:cs="Times New Roman"/>
                <w:szCs w:val="22"/>
              </w:rPr>
            </w:rPrChange>
          </w:rPr>
          <w:t>more/less</w:t>
        </w:r>
        <w:r>
          <w:rPr>
            <w:rFonts w:cs="Times New Roman"/>
            <w:szCs w:val="22"/>
          </w:rPr>
          <w:t xml:space="preserve"> </w:t>
        </w:r>
      </w:ins>
    </w:p>
    <w:p w14:paraId="73A4DCED" w14:textId="3F0CC9DA" w:rsidR="00CF3A91" w:rsidRDefault="00CB48FC">
      <w:pPr>
        <w:pBdr>
          <w:top w:val="nil"/>
          <w:left w:val="nil"/>
          <w:bottom w:val="nil"/>
          <w:right w:val="nil"/>
          <w:between w:val="nil"/>
        </w:pBdr>
        <w:spacing w:before="0" w:after="60"/>
        <w:rPr>
          <w:ins w:id="135" w:author="Dorner, Verena" w:date="2023-11-16T12:29:00Z"/>
          <w:rFonts w:cs="Times New Roman"/>
          <w:szCs w:val="22"/>
        </w:rPr>
      </w:pPr>
      <w:ins w:id="136" w:author="Dorner, Verena" w:date="2023-11-16T12:22:00Z">
        <w:r>
          <w:rPr>
            <w:rFonts w:cs="Times New Roman"/>
            <w:szCs w:val="22"/>
          </w:rPr>
          <w:t xml:space="preserve">responsible </w:t>
        </w:r>
      </w:ins>
      <w:ins w:id="137" w:author="Dorner, Verena" w:date="2023-11-16T12:23:00Z">
        <w:r>
          <w:rPr>
            <w:rFonts w:cs="Times New Roman"/>
            <w:szCs w:val="22"/>
          </w:rPr>
          <w:t xml:space="preserve">than leaders who </w:t>
        </w:r>
      </w:ins>
      <w:ins w:id="138" w:author="Dorner, Verena" w:date="2023-11-16T12:24:00Z">
        <w:r>
          <w:rPr>
            <w:rFonts w:cs="Times New Roman"/>
            <w:szCs w:val="22"/>
          </w:rPr>
          <w:t xml:space="preserve">do not </w:t>
        </w:r>
      </w:ins>
      <w:ins w:id="139" w:author="Dorner, Verena" w:date="2023-11-16T12:22:00Z">
        <w:r>
          <w:rPr>
            <w:rFonts w:cs="Times New Roman"/>
            <w:szCs w:val="22"/>
          </w:rPr>
          <w:t xml:space="preserve">(Mann-Whitney-U test, ….). </w:t>
        </w:r>
      </w:ins>
      <w:ins w:id="140" w:author="Dorner, Verena" w:date="2023-11-16T12:24:00Z">
        <w:r w:rsidRPr="00CB48FC">
          <w:rPr>
            <w:rFonts w:cs="Times New Roman"/>
            <w:szCs w:val="22"/>
            <w:highlight w:val="yellow"/>
            <w:rPrChange w:id="141" w:author="Dorner, Verena" w:date="2023-11-16T12:27:00Z">
              <w:rPr>
                <w:rFonts w:cs="Times New Roman"/>
                <w:szCs w:val="22"/>
              </w:rPr>
            </w:rPrChange>
          </w:rPr>
          <w:t>Conversely</w:t>
        </w:r>
        <w:r>
          <w:rPr>
            <w:rFonts w:cs="Times New Roman"/>
            <w:szCs w:val="22"/>
          </w:rPr>
          <w:t>, they</w:t>
        </w:r>
      </w:ins>
      <w:ins w:id="142" w:author="Dorner, Verena" w:date="2023-11-16T12:22:00Z">
        <w:r>
          <w:rPr>
            <w:rFonts w:cs="Times New Roman"/>
            <w:szCs w:val="22"/>
          </w:rPr>
          <w:t xml:space="preserve"> </w:t>
        </w:r>
      </w:ins>
      <w:ins w:id="143" w:author="Dorner, Verena" w:date="2023-11-16T12:23:00Z">
        <w:r>
          <w:rPr>
            <w:rFonts w:cs="Times New Roman"/>
            <w:szCs w:val="22"/>
          </w:rPr>
          <w:t xml:space="preserve">think that leaders </w:t>
        </w:r>
      </w:ins>
      <w:ins w:id="144" w:author="Dorner, Verena" w:date="2023-11-16T12:24:00Z">
        <w:r>
          <w:rPr>
            <w:rFonts w:cs="Times New Roman"/>
            <w:szCs w:val="22"/>
          </w:rPr>
          <w:t xml:space="preserve">who use a people analytics system will feel </w:t>
        </w:r>
        <w:r w:rsidRPr="00CB48FC">
          <w:rPr>
            <w:rFonts w:cs="Times New Roman"/>
            <w:szCs w:val="22"/>
            <w:highlight w:val="yellow"/>
            <w:rPrChange w:id="145" w:author="Dorner, Verena" w:date="2023-11-16T12:27:00Z">
              <w:rPr>
                <w:rFonts w:cs="Times New Roman"/>
                <w:szCs w:val="22"/>
              </w:rPr>
            </w:rPrChange>
          </w:rPr>
          <w:t>less/more</w:t>
        </w:r>
        <w:r>
          <w:rPr>
            <w:rFonts w:cs="Times New Roman"/>
            <w:szCs w:val="22"/>
          </w:rPr>
          <w:t xml:space="preserve"> responsible than leaders who do not (Mann-Whitney-U test, …). </w:t>
        </w:r>
      </w:ins>
      <w:ins w:id="146" w:author="Dorner, Verena" w:date="2023-11-16T12:25:00Z">
        <w:r>
          <w:rPr>
            <w:rFonts w:cs="Times New Roman"/>
            <w:szCs w:val="22"/>
          </w:rPr>
          <w:t>Foll</w:t>
        </w:r>
      </w:ins>
      <w:ins w:id="147" w:author="Dorner, Verena" w:date="2023-11-16T12:26:00Z">
        <w:r>
          <w:rPr>
            <w:rFonts w:cs="Times New Roman"/>
            <w:szCs w:val="22"/>
          </w:rPr>
          <w:t xml:space="preserve">owing </w:t>
        </w:r>
      </w:ins>
      <w:proofErr w:type="spellStart"/>
      <w:ins w:id="148" w:author="Dorner, Verena" w:date="2023-11-16T12:25:00Z">
        <w:r>
          <w:rPr>
            <w:rFonts w:cs="Times New Roman"/>
            <w:szCs w:val="22"/>
          </w:rPr>
          <w:t>Nordby</w:t>
        </w:r>
        <w:proofErr w:type="spellEnd"/>
        <w:r>
          <w:rPr>
            <w:rFonts w:cs="Times New Roman"/>
            <w:szCs w:val="22"/>
          </w:rPr>
          <w:t xml:space="preserve"> and Teigen (2014)</w:t>
        </w:r>
      </w:ins>
      <w:ins w:id="149" w:author="Dorner, Verena" w:date="2023-11-16T12:26:00Z">
        <w:r>
          <w:rPr>
            <w:rFonts w:cs="Times New Roman"/>
            <w:szCs w:val="22"/>
          </w:rPr>
          <w:t>, who</w:t>
        </w:r>
      </w:ins>
      <w:ins w:id="150" w:author="Dorner, Verena" w:date="2023-11-16T12:25:00Z">
        <w:r>
          <w:rPr>
            <w:rFonts w:cs="Times New Roman"/>
            <w:szCs w:val="22"/>
          </w:rPr>
          <w:t xml:space="preserve"> found that perceptions varied by vignette and outcome, we </w:t>
        </w:r>
      </w:ins>
      <w:ins w:id="151" w:author="Dorner, Verena" w:date="2023-11-16T12:26:00Z">
        <w:r>
          <w:rPr>
            <w:rFonts w:cs="Times New Roman"/>
            <w:szCs w:val="22"/>
          </w:rPr>
          <w:t>investigate whether and how people analytics usage changes</w:t>
        </w:r>
      </w:ins>
      <w:ins w:id="152" w:author="Dorner, Verena" w:date="2023-11-16T12:27:00Z">
        <w:r>
          <w:rPr>
            <w:rFonts w:cs="Times New Roman"/>
            <w:szCs w:val="22"/>
          </w:rPr>
          <w:t xml:space="preserve"> manager perceptions in line with our expectations. </w:t>
        </w:r>
      </w:ins>
      <w:ins w:id="153" w:author="Dorner, Verena" w:date="2023-11-16T12:20:00Z">
        <w:r>
          <w:rPr>
            <w:rFonts w:cs="Times New Roman"/>
            <w:szCs w:val="22"/>
          </w:rPr>
          <w:t xml:space="preserve">We use a mixed-effects regression </w:t>
        </w:r>
      </w:ins>
      <w:ins w:id="154" w:author="Dorner, Verena" w:date="2023-11-16T12:27:00Z">
        <w:r w:rsidR="00CF3A91">
          <w:rPr>
            <w:rFonts w:cs="Times New Roman"/>
            <w:szCs w:val="22"/>
          </w:rPr>
          <w:t xml:space="preserve">with fixed participant effects. </w:t>
        </w:r>
      </w:ins>
    </w:p>
    <w:p w14:paraId="68A882D7" w14:textId="77777777" w:rsidR="00CF3A91" w:rsidRDefault="00CF3A91">
      <w:pPr>
        <w:pBdr>
          <w:top w:val="nil"/>
          <w:left w:val="nil"/>
          <w:bottom w:val="nil"/>
          <w:right w:val="nil"/>
          <w:between w:val="nil"/>
        </w:pBdr>
        <w:spacing w:before="0" w:after="60"/>
        <w:rPr>
          <w:ins w:id="155" w:author="Dorner, Verena" w:date="2023-11-16T12:28:00Z"/>
          <w:rFonts w:cs="Times New Roman"/>
          <w:szCs w:val="22"/>
        </w:rPr>
      </w:pPr>
    </w:p>
    <w:p w14:paraId="5FCAEB02" w14:textId="166E0C36" w:rsidR="00CF3A91" w:rsidRDefault="00CF3A91">
      <w:pPr>
        <w:pBdr>
          <w:top w:val="nil"/>
          <w:left w:val="nil"/>
          <w:bottom w:val="nil"/>
          <w:right w:val="nil"/>
          <w:between w:val="nil"/>
        </w:pBdr>
        <w:spacing w:before="0" w:after="60"/>
        <w:rPr>
          <w:ins w:id="156" w:author="Dorner, Verena" w:date="2023-11-16T12:28:00Z"/>
          <w:rFonts w:cs="Times New Roman"/>
          <w:szCs w:val="22"/>
        </w:rPr>
      </w:pPr>
      <w:ins w:id="157" w:author="Dorner, Verena" w:date="2023-11-16T12:28:00Z">
        <w:r>
          <w:rPr>
            <w:rFonts w:cs="Times New Roman"/>
            <w:szCs w:val="22"/>
          </w:rPr>
          <w:t>Model 1: PA only + FE</w:t>
        </w:r>
      </w:ins>
    </w:p>
    <w:p w14:paraId="1E70AC01" w14:textId="289D43BF" w:rsidR="00CF3A91" w:rsidRDefault="00CF3A91">
      <w:pPr>
        <w:pBdr>
          <w:top w:val="nil"/>
          <w:left w:val="nil"/>
          <w:bottom w:val="nil"/>
          <w:right w:val="nil"/>
          <w:between w:val="nil"/>
        </w:pBdr>
        <w:spacing w:before="0" w:after="60"/>
        <w:rPr>
          <w:ins w:id="158" w:author="Dorner, Verena" w:date="2023-11-16T12:28:00Z"/>
          <w:rFonts w:cs="Times New Roman"/>
          <w:szCs w:val="22"/>
        </w:rPr>
      </w:pPr>
      <w:ins w:id="159" w:author="Dorner, Verena" w:date="2023-11-16T12:28:00Z">
        <w:r>
          <w:rPr>
            <w:rFonts w:cs="Times New Roman"/>
            <w:szCs w:val="22"/>
          </w:rPr>
          <w:t>Model 2: PA * outcome + FE</w:t>
        </w:r>
      </w:ins>
    </w:p>
    <w:p w14:paraId="0618DC18" w14:textId="3695FD63" w:rsidR="00CF3A91" w:rsidRDefault="00CF3A91">
      <w:pPr>
        <w:pBdr>
          <w:top w:val="nil"/>
          <w:left w:val="nil"/>
          <w:bottom w:val="nil"/>
          <w:right w:val="nil"/>
          <w:between w:val="nil"/>
        </w:pBdr>
        <w:spacing w:before="0" w:after="60"/>
        <w:rPr>
          <w:ins w:id="160" w:author="Dorner, Verena" w:date="2023-11-16T12:28:00Z"/>
          <w:rFonts w:cs="Times New Roman"/>
          <w:szCs w:val="22"/>
        </w:rPr>
      </w:pPr>
      <w:ins w:id="161" w:author="Dorner, Verena" w:date="2023-11-16T12:28:00Z">
        <w:r>
          <w:rPr>
            <w:rFonts w:cs="Times New Roman"/>
            <w:szCs w:val="22"/>
          </w:rPr>
          <w:t>Model 3: PA * outcome * Vignette + FE</w:t>
        </w:r>
      </w:ins>
    </w:p>
    <w:p w14:paraId="31BF0991" w14:textId="188BFD33" w:rsidR="00CB48FC" w:rsidRDefault="00CF3A91">
      <w:pPr>
        <w:pBdr>
          <w:top w:val="nil"/>
          <w:left w:val="nil"/>
          <w:bottom w:val="nil"/>
          <w:right w:val="nil"/>
          <w:between w:val="nil"/>
        </w:pBdr>
        <w:spacing w:before="0" w:after="60"/>
        <w:rPr>
          <w:ins w:id="162" w:author="Dorner, Verena" w:date="2023-11-16T12:29:00Z"/>
          <w:rFonts w:cs="Times New Roman"/>
          <w:szCs w:val="22"/>
        </w:rPr>
      </w:pPr>
      <w:ins w:id="163" w:author="Dorner, Verena" w:date="2023-11-16T12:28:00Z">
        <w:r>
          <w:rPr>
            <w:rFonts w:cs="Times New Roman"/>
            <w:szCs w:val="22"/>
          </w:rPr>
          <w:t xml:space="preserve">Model 4: PA * </w:t>
        </w:r>
      </w:ins>
      <w:ins w:id="164" w:author="Dorner, Verena" w:date="2023-11-16T12:29:00Z">
        <w:r w:rsidRPr="00CF3A91">
          <w:rPr>
            <w:rFonts w:cs="Times New Roman"/>
            <w:szCs w:val="22"/>
          </w:rPr>
          <w:t>outcome * Vignette + FE</w:t>
        </w:r>
      </w:ins>
    </w:p>
    <w:p w14:paraId="4D7D3D8E" w14:textId="55E0E8C8" w:rsidR="00CF3A91" w:rsidRDefault="00CF3A91">
      <w:pPr>
        <w:pBdr>
          <w:top w:val="nil"/>
          <w:left w:val="nil"/>
          <w:bottom w:val="nil"/>
          <w:right w:val="nil"/>
          <w:between w:val="nil"/>
        </w:pBdr>
        <w:spacing w:before="0" w:after="60"/>
        <w:rPr>
          <w:ins w:id="165" w:author="Dorner, Verena" w:date="2023-11-16T12:29:00Z"/>
          <w:rFonts w:cs="Times New Roman"/>
          <w:szCs w:val="22"/>
        </w:rPr>
      </w:pPr>
      <w:ins w:id="166" w:author="Dorner, Verena" w:date="2023-11-16T12:29:00Z">
        <w:r>
          <w:rPr>
            <w:rFonts w:cs="Times New Roman"/>
            <w:szCs w:val="22"/>
          </w:rPr>
          <w:t xml:space="preserve">Model 5: PA only + </w:t>
        </w:r>
      </w:ins>
      <w:ins w:id="167" w:author="Dorner, Verena" w:date="2023-11-16T12:33:00Z">
        <w:r w:rsidR="00391514">
          <w:rPr>
            <w:rFonts w:cs="Times New Roman"/>
            <w:szCs w:val="22"/>
          </w:rPr>
          <w:t xml:space="preserve">risky + </w:t>
        </w:r>
      </w:ins>
      <w:ins w:id="168" w:author="Dorner, Verena" w:date="2023-11-16T12:29:00Z">
        <w:r>
          <w:rPr>
            <w:rFonts w:cs="Times New Roman"/>
            <w:szCs w:val="22"/>
          </w:rPr>
          <w:t>gender + country + FE</w:t>
        </w:r>
      </w:ins>
    </w:p>
    <w:p w14:paraId="75049622" w14:textId="53178CD5" w:rsidR="00CF3A91" w:rsidRPr="00CB48FC" w:rsidRDefault="00CF3A91">
      <w:pPr>
        <w:pBdr>
          <w:top w:val="nil"/>
          <w:left w:val="nil"/>
          <w:bottom w:val="nil"/>
          <w:right w:val="nil"/>
          <w:between w:val="nil"/>
        </w:pBdr>
        <w:spacing w:before="0" w:after="60"/>
        <w:rPr>
          <w:ins w:id="169" w:author="Dorner, Verena" w:date="2023-11-16T12:20:00Z"/>
          <w:rFonts w:cs="Times New Roman"/>
          <w:szCs w:val="22"/>
          <w:rPrChange w:id="170" w:author="Dorner, Verena" w:date="2023-11-16T12:18:00Z">
            <w:rPr>
              <w:ins w:id="171" w:author="Dorner, Verena" w:date="2023-11-16T12:20:00Z"/>
              <w:rFonts w:cs="Times New Roman"/>
              <w:szCs w:val="22"/>
              <w:lang w:val="de-AT"/>
            </w:rPr>
          </w:rPrChange>
        </w:rPr>
      </w:pPr>
      <w:ins w:id="172" w:author="Dorner, Verena" w:date="2023-11-16T12:29:00Z">
        <w:r w:rsidRPr="00CF3A91">
          <w:rPr>
            <w:rFonts w:cs="Times New Roman"/>
            <w:szCs w:val="22"/>
          </w:rPr>
          <w:t xml:space="preserve">Model </w:t>
        </w:r>
        <w:r>
          <w:rPr>
            <w:rFonts w:cs="Times New Roman"/>
            <w:szCs w:val="22"/>
          </w:rPr>
          <w:t>6</w:t>
        </w:r>
        <w:r w:rsidRPr="00CF3A91">
          <w:rPr>
            <w:rFonts w:cs="Times New Roman"/>
            <w:szCs w:val="22"/>
          </w:rPr>
          <w:t xml:space="preserve">: PA * outcome * Vignette </w:t>
        </w:r>
        <w:proofErr w:type="gramStart"/>
        <w:r w:rsidRPr="00CF3A91">
          <w:rPr>
            <w:rFonts w:cs="Times New Roman"/>
            <w:szCs w:val="22"/>
          </w:rPr>
          <w:t xml:space="preserve">+ </w:t>
        </w:r>
      </w:ins>
      <w:ins w:id="173" w:author="Dorner, Verena" w:date="2023-11-16T12:33:00Z">
        <w:r w:rsidR="00391514" w:rsidRPr="00391514">
          <w:rPr>
            <w:rFonts w:cs="Times New Roman"/>
            <w:szCs w:val="22"/>
          </w:rPr>
          <w:t xml:space="preserve"> risky</w:t>
        </w:r>
        <w:proofErr w:type="gramEnd"/>
        <w:r w:rsidR="00391514" w:rsidRPr="00391514">
          <w:rPr>
            <w:rFonts w:cs="Times New Roman"/>
            <w:szCs w:val="22"/>
          </w:rPr>
          <w:t xml:space="preserve"> + </w:t>
        </w:r>
      </w:ins>
      <w:ins w:id="174" w:author="Dorner, Verena" w:date="2023-11-16T12:29:00Z">
        <w:r w:rsidRPr="00CF3A91">
          <w:rPr>
            <w:rFonts w:cs="Times New Roman"/>
            <w:szCs w:val="22"/>
          </w:rPr>
          <w:t>gender + country + FE</w:t>
        </w:r>
      </w:ins>
    </w:p>
    <w:tbl>
      <w:tblPr>
        <w:tblStyle w:val="TableGrid"/>
        <w:tblW w:w="10003" w:type="dxa"/>
        <w:tblCellMar>
          <w:left w:w="85" w:type="dxa"/>
          <w:right w:w="85" w:type="dxa"/>
        </w:tblCellMar>
        <w:tblLook w:val="04A0" w:firstRow="1" w:lastRow="0" w:firstColumn="1" w:lastColumn="0" w:noHBand="0" w:noVBand="1"/>
      </w:tblPr>
      <w:tblGrid>
        <w:gridCol w:w="1520"/>
        <w:gridCol w:w="659"/>
        <w:gridCol w:w="347"/>
        <w:gridCol w:w="734"/>
        <w:gridCol w:w="355"/>
        <w:gridCol w:w="660"/>
        <w:gridCol w:w="363"/>
        <w:gridCol w:w="734"/>
        <w:gridCol w:w="403"/>
        <w:gridCol w:w="666"/>
        <w:gridCol w:w="395"/>
        <w:gridCol w:w="734"/>
        <w:gridCol w:w="387"/>
        <w:gridCol w:w="711"/>
        <w:gridCol w:w="379"/>
        <w:gridCol w:w="713"/>
        <w:gridCol w:w="371"/>
      </w:tblGrid>
      <w:tr w:rsidR="000F5464" w:rsidRPr="009E1C52" w14:paraId="0565F489" w14:textId="77777777" w:rsidTr="000F5464">
        <w:trPr>
          <w:trHeight w:val="20"/>
        </w:trPr>
        <w:tc>
          <w:tcPr>
            <w:tcW w:w="1520" w:type="dxa"/>
            <w:noWrap/>
            <w:vAlign w:val="bottom"/>
          </w:tcPr>
          <w:p w14:paraId="126AE624" w14:textId="338D94B4" w:rsidR="000F5464"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Scenario</w:t>
            </w:r>
          </w:p>
        </w:tc>
        <w:tc>
          <w:tcPr>
            <w:tcW w:w="2063" w:type="dxa"/>
            <w:gridSpan w:val="4"/>
            <w:noWrap/>
            <w:tcMar>
              <w:right w:w="0" w:type="dxa"/>
            </w:tcMar>
            <w:vAlign w:val="bottom"/>
          </w:tcPr>
          <w:p w14:paraId="01F8610F" w14:textId="3E6511FE" w:rsidR="000F5464" w:rsidRPr="00380830" w:rsidRDefault="000F5464" w:rsidP="000F5464">
            <w:pPr>
              <w:pStyle w:val="Basictext"/>
              <w:jc w:val="center"/>
              <w:rPr>
                <w:rFonts w:ascii="TimesNewRomanPSMT" w:eastAsia="TimesNewRomanPSMT" w:cs="TimesNewRomanPSMT"/>
                <w:color w:val="auto"/>
                <w:sz w:val="18"/>
                <w:szCs w:val="18"/>
                <w:vertAlign w:val="superscript"/>
                <w:lang w:eastAsia="en-GB"/>
              </w:rPr>
            </w:pPr>
            <w:r w:rsidRPr="00380830">
              <w:rPr>
                <w:sz w:val="18"/>
                <w:szCs w:val="18"/>
              </w:rPr>
              <w:t>1</w:t>
            </w:r>
          </w:p>
        </w:tc>
        <w:tc>
          <w:tcPr>
            <w:tcW w:w="2128" w:type="dxa"/>
            <w:gridSpan w:val="4"/>
            <w:noWrap/>
            <w:tcMar>
              <w:right w:w="0" w:type="dxa"/>
            </w:tcMar>
            <w:vAlign w:val="bottom"/>
          </w:tcPr>
          <w:p w14:paraId="55FC0782" w14:textId="11741F7D" w:rsidR="000F5464" w:rsidRPr="00380830" w:rsidRDefault="000F5464" w:rsidP="000F5464">
            <w:pPr>
              <w:pStyle w:val="Basictext"/>
              <w:jc w:val="center"/>
              <w:rPr>
                <w:rFonts w:ascii="TimesNewRomanPSMT" w:eastAsia="TimesNewRomanPSMT" w:cs="TimesNewRomanPSMT"/>
                <w:color w:val="auto"/>
                <w:sz w:val="18"/>
                <w:szCs w:val="18"/>
                <w:vertAlign w:val="superscript"/>
                <w:lang w:eastAsia="en-GB"/>
              </w:rPr>
            </w:pPr>
            <w:r w:rsidRPr="00380830">
              <w:rPr>
                <w:sz w:val="18"/>
                <w:szCs w:val="18"/>
              </w:rPr>
              <w:t>2</w:t>
            </w:r>
          </w:p>
        </w:tc>
        <w:tc>
          <w:tcPr>
            <w:tcW w:w="2150" w:type="dxa"/>
            <w:gridSpan w:val="4"/>
            <w:noWrap/>
            <w:tcMar>
              <w:right w:w="0" w:type="dxa"/>
            </w:tcMar>
            <w:vAlign w:val="bottom"/>
          </w:tcPr>
          <w:p w14:paraId="6F1002B7" w14:textId="3A40D436" w:rsidR="000F5464" w:rsidRPr="00380830" w:rsidRDefault="000F5464" w:rsidP="000F5464">
            <w:pPr>
              <w:pStyle w:val="Basictext"/>
              <w:jc w:val="center"/>
              <w:rPr>
                <w:rFonts w:ascii="TimesNewRomanPSMT" w:eastAsia="TimesNewRomanPSMT" w:cs="TimesNewRomanPSMT"/>
                <w:color w:val="auto"/>
                <w:sz w:val="18"/>
                <w:szCs w:val="18"/>
                <w:vertAlign w:val="superscript"/>
                <w:lang w:eastAsia="en-GB"/>
              </w:rPr>
            </w:pPr>
            <w:r w:rsidRPr="00380830">
              <w:rPr>
                <w:sz w:val="18"/>
                <w:szCs w:val="18"/>
              </w:rPr>
              <w:t>3</w:t>
            </w:r>
          </w:p>
        </w:tc>
        <w:tc>
          <w:tcPr>
            <w:tcW w:w="2142" w:type="dxa"/>
            <w:gridSpan w:val="4"/>
            <w:noWrap/>
            <w:tcMar>
              <w:right w:w="0" w:type="dxa"/>
            </w:tcMar>
            <w:vAlign w:val="bottom"/>
          </w:tcPr>
          <w:p w14:paraId="23A82A28" w14:textId="7A9F7C70" w:rsidR="000F5464" w:rsidRPr="00380830" w:rsidRDefault="000F5464" w:rsidP="000F5464">
            <w:pPr>
              <w:pStyle w:val="Basictext"/>
              <w:jc w:val="center"/>
              <w:rPr>
                <w:rFonts w:ascii="TimesNewRomanPSMT" w:eastAsia="TimesNewRomanPSMT" w:cs="TimesNewRomanPSMT"/>
                <w:color w:val="auto"/>
                <w:sz w:val="18"/>
                <w:szCs w:val="18"/>
                <w:vertAlign w:val="superscript"/>
                <w:lang w:eastAsia="en-GB"/>
              </w:rPr>
            </w:pPr>
            <w:r w:rsidRPr="00380830">
              <w:rPr>
                <w:sz w:val="18"/>
                <w:szCs w:val="18"/>
              </w:rPr>
              <w:t>4</w:t>
            </w:r>
          </w:p>
        </w:tc>
      </w:tr>
      <w:tr w:rsidR="000F5464" w:rsidRPr="009E1C52" w14:paraId="4E156A8D" w14:textId="77777777" w:rsidTr="000F5464">
        <w:trPr>
          <w:trHeight w:val="20"/>
        </w:trPr>
        <w:tc>
          <w:tcPr>
            <w:tcW w:w="1520" w:type="dxa"/>
            <w:noWrap/>
            <w:vAlign w:val="bottom"/>
          </w:tcPr>
          <w:p w14:paraId="7BF0C04F" w14:textId="19041A50"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DV</w:t>
            </w:r>
          </w:p>
        </w:tc>
        <w:tc>
          <w:tcPr>
            <w:tcW w:w="651" w:type="dxa"/>
            <w:tcBorders>
              <w:right w:val="nil"/>
            </w:tcBorders>
            <w:noWrap/>
            <w:tcMar>
              <w:right w:w="0" w:type="dxa"/>
            </w:tcMar>
            <w:vAlign w:val="bottom"/>
          </w:tcPr>
          <w:p w14:paraId="5E0EA18A" w14:textId="768CA042" w:rsidR="009E1C52" w:rsidRPr="00380830" w:rsidRDefault="009E1C52" w:rsidP="00EE477A">
            <w:pPr>
              <w:pStyle w:val="Basictext"/>
              <w:jc w:val="right"/>
              <w:rPr>
                <w:sz w:val="18"/>
                <w:szCs w:val="18"/>
              </w:rPr>
            </w:pPr>
            <w:r w:rsidRPr="00380830">
              <w:rPr>
                <w:sz w:val="18"/>
                <w:szCs w:val="18"/>
              </w:rPr>
              <w:t>AR</w:t>
            </w:r>
          </w:p>
        </w:tc>
        <w:tc>
          <w:tcPr>
            <w:tcW w:w="339" w:type="dxa"/>
            <w:tcBorders>
              <w:left w:val="nil"/>
            </w:tcBorders>
            <w:noWrap/>
            <w:tcMar>
              <w:left w:w="0" w:type="dxa"/>
            </w:tcMar>
            <w:vAlign w:val="bottom"/>
          </w:tcPr>
          <w:p w14:paraId="72581B4C" w14:textId="77777777" w:rsidR="009E1C52" w:rsidRPr="00380830"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726" w:type="dxa"/>
            <w:tcBorders>
              <w:right w:val="nil"/>
            </w:tcBorders>
            <w:noWrap/>
            <w:tcMar>
              <w:right w:w="0" w:type="dxa"/>
            </w:tcMar>
            <w:vAlign w:val="bottom"/>
          </w:tcPr>
          <w:p w14:paraId="391C2F97" w14:textId="6DB73A73" w:rsidR="009E1C52" w:rsidRPr="00380830" w:rsidRDefault="009E1C52" w:rsidP="00EE477A">
            <w:pPr>
              <w:pStyle w:val="Basictext"/>
              <w:jc w:val="right"/>
              <w:rPr>
                <w:sz w:val="18"/>
                <w:szCs w:val="18"/>
              </w:rPr>
            </w:pPr>
            <w:r w:rsidRPr="00380830">
              <w:rPr>
                <w:sz w:val="18"/>
                <w:szCs w:val="18"/>
              </w:rPr>
              <w:t>FR</w:t>
            </w:r>
          </w:p>
        </w:tc>
        <w:tc>
          <w:tcPr>
            <w:tcW w:w="347" w:type="dxa"/>
            <w:tcBorders>
              <w:left w:val="nil"/>
            </w:tcBorders>
            <w:noWrap/>
            <w:tcMar>
              <w:left w:w="0" w:type="dxa"/>
            </w:tcMar>
            <w:vAlign w:val="bottom"/>
          </w:tcPr>
          <w:p w14:paraId="095A8CCD" w14:textId="77777777" w:rsidR="009E1C52" w:rsidRPr="00380830"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52" w:type="dxa"/>
            <w:tcBorders>
              <w:right w:val="nil"/>
            </w:tcBorders>
            <w:noWrap/>
            <w:tcMar>
              <w:right w:w="0" w:type="dxa"/>
            </w:tcMar>
            <w:vAlign w:val="bottom"/>
          </w:tcPr>
          <w:p w14:paraId="71D838E3" w14:textId="2E7D17C0" w:rsidR="009E1C52" w:rsidRPr="00380830" w:rsidRDefault="009E1C52" w:rsidP="00EE477A">
            <w:pPr>
              <w:pStyle w:val="Basictext"/>
              <w:jc w:val="right"/>
              <w:rPr>
                <w:sz w:val="18"/>
                <w:szCs w:val="18"/>
              </w:rPr>
            </w:pPr>
            <w:r w:rsidRPr="00380830">
              <w:rPr>
                <w:sz w:val="18"/>
                <w:szCs w:val="18"/>
              </w:rPr>
              <w:t>AR</w:t>
            </w:r>
          </w:p>
        </w:tc>
        <w:tc>
          <w:tcPr>
            <w:tcW w:w="355" w:type="dxa"/>
            <w:tcBorders>
              <w:left w:val="nil"/>
            </w:tcBorders>
            <w:noWrap/>
            <w:tcMar>
              <w:left w:w="0" w:type="dxa"/>
            </w:tcMar>
            <w:vAlign w:val="bottom"/>
          </w:tcPr>
          <w:p w14:paraId="0F0B40F2" w14:textId="77777777" w:rsidR="009E1C52" w:rsidRPr="00380830"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726" w:type="dxa"/>
            <w:tcBorders>
              <w:right w:val="nil"/>
            </w:tcBorders>
            <w:noWrap/>
            <w:tcMar>
              <w:right w:w="0" w:type="dxa"/>
            </w:tcMar>
            <w:vAlign w:val="bottom"/>
          </w:tcPr>
          <w:p w14:paraId="3DC74DB8" w14:textId="0BB99A55" w:rsidR="009E1C52" w:rsidRPr="00380830" w:rsidRDefault="009E1C52" w:rsidP="00EE477A">
            <w:pPr>
              <w:pStyle w:val="Basictext"/>
              <w:jc w:val="right"/>
              <w:rPr>
                <w:sz w:val="18"/>
                <w:szCs w:val="18"/>
              </w:rPr>
            </w:pPr>
            <w:r w:rsidRPr="00380830">
              <w:rPr>
                <w:sz w:val="18"/>
                <w:szCs w:val="18"/>
              </w:rPr>
              <w:t>FR</w:t>
            </w:r>
          </w:p>
        </w:tc>
        <w:tc>
          <w:tcPr>
            <w:tcW w:w="395" w:type="dxa"/>
            <w:tcBorders>
              <w:left w:val="nil"/>
            </w:tcBorders>
            <w:noWrap/>
            <w:tcMar>
              <w:left w:w="0" w:type="dxa"/>
            </w:tcMar>
            <w:vAlign w:val="bottom"/>
          </w:tcPr>
          <w:p w14:paraId="21FD6277" w14:textId="77777777" w:rsidR="009E1C52" w:rsidRPr="00380830"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658" w:type="dxa"/>
            <w:tcBorders>
              <w:right w:val="nil"/>
            </w:tcBorders>
            <w:noWrap/>
            <w:tcMar>
              <w:right w:w="0" w:type="dxa"/>
            </w:tcMar>
            <w:vAlign w:val="bottom"/>
          </w:tcPr>
          <w:p w14:paraId="10B721CF" w14:textId="42BBBAAD" w:rsidR="009E1C52" w:rsidRPr="00380830" w:rsidRDefault="009E1C52" w:rsidP="00EE477A">
            <w:pPr>
              <w:pStyle w:val="Basictext"/>
              <w:jc w:val="right"/>
              <w:rPr>
                <w:sz w:val="18"/>
                <w:szCs w:val="18"/>
              </w:rPr>
            </w:pPr>
            <w:r w:rsidRPr="00380830">
              <w:rPr>
                <w:sz w:val="18"/>
                <w:szCs w:val="18"/>
              </w:rPr>
              <w:t>AR</w:t>
            </w:r>
          </w:p>
        </w:tc>
        <w:tc>
          <w:tcPr>
            <w:tcW w:w="387" w:type="dxa"/>
            <w:tcBorders>
              <w:left w:val="nil"/>
            </w:tcBorders>
            <w:noWrap/>
            <w:tcMar>
              <w:left w:w="0" w:type="dxa"/>
            </w:tcMar>
            <w:vAlign w:val="bottom"/>
          </w:tcPr>
          <w:p w14:paraId="5C98CCFA"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p>
        </w:tc>
        <w:tc>
          <w:tcPr>
            <w:tcW w:w="726" w:type="dxa"/>
            <w:tcBorders>
              <w:right w:val="nil"/>
            </w:tcBorders>
            <w:noWrap/>
            <w:tcMar>
              <w:right w:w="0" w:type="dxa"/>
            </w:tcMar>
            <w:vAlign w:val="bottom"/>
          </w:tcPr>
          <w:p w14:paraId="6CFC774C" w14:textId="0511A5BB" w:rsidR="009E1C52" w:rsidRPr="00380830" w:rsidRDefault="009E1C52" w:rsidP="00EE477A">
            <w:pPr>
              <w:pStyle w:val="Basictext"/>
              <w:jc w:val="right"/>
              <w:rPr>
                <w:sz w:val="18"/>
                <w:szCs w:val="18"/>
              </w:rPr>
            </w:pPr>
            <w:r w:rsidRPr="00380830">
              <w:rPr>
                <w:sz w:val="18"/>
                <w:szCs w:val="18"/>
              </w:rPr>
              <w:t>FR</w:t>
            </w:r>
          </w:p>
        </w:tc>
        <w:tc>
          <w:tcPr>
            <w:tcW w:w="379" w:type="dxa"/>
            <w:tcBorders>
              <w:left w:val="nil"/>
            </w:tcBorders>
            <w:noWrap/>
            <w:tcMar>
              <w:left w:w="0" w:type="dxa"/>
            </w:tcMar>
            <w:vAlign w:val="bottom"/>
          </w:tcPr>
          <w:p w14:paraId="2C798EB4" w14:textId="77777777" w:rsidR="009E1C52" w:rsidRPr="00380830"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703" w:type="dxa"/>
            <w:tcBorders>
              <w:right w:val="nil"/>
            </w:tcBorders>
            <w:noWrap/>
            <w:tcMar>
              <w:right w:w="0" w:type="dxa"/>
            </w:tcMar>
            <w:vAlign w:val="bottom"/>
          </w:tcPr>
          <w:p w14:paraId="4E645F0A" w14:textId="684586EB" w:rsidR="009E1C52" w:rsidRPr="00380830" w:rsidRDefault="009E1C52" w:rsidP="00EE477A">
            <w:pPr>
              <w:pStyle w:val="Basictext"/>
              <w:jc w:val="right"/>
              <w:rPr>
                <w:sz w:val="18"/>
                <w:szCs w:val="18"/>
              </w:rPr>
            </w:pPr>
            <w:r w:rsidRPr="00380830">
              <w:rPr>
                <w:sz w:val="18"/>
                <w:szCs w:val="18"/>
              </w:rPr>
              <w:t>AR</w:t>
            </w:r>
          </w:p>
        </w:tc>
        <w:tc>
          <w:tcPr>
            <w:tcW w:w="371" w:type="dxa"/>
            <w:tcBorders>
              <w:left w:val="nil"/>
            </w:tcBorders>
            <w:noWrap/>
            <w:tcMar>
              <w:left w:w="0" w:type="dxa"/>
            </w:tcMar>
            <w:vAlign w:val="bottom"/>
          </w:tcPr>
          <w:p w14:paraId="7B9EDFB1" w14:textId="77777777" w:rsidR="009E1C52" w:rsidRPr="00380830" w:rsidRDefault="009E1C52" w:rsidP="00EE477A">
            <w:pPr>
              <w:pStyle w:val="Basictext"/>
              <w:jc w:val="right"/>
              <w:rPr>
                <w:rFonts w:ascii="TimesNewRomanPSMT" w:eastAsia="TimesNewRomanPSMT" w:cs="TimesNewRomanPSMT"/>
                <w:color w:val="auto"/>
                <w:sz w:val="18"/>
                <w:szCs w:val="18"/>
                <w:vertAlign w:val="superscript"/>
                <w:lang w:eastAsia="en-GB"/>
              </w:rPr>
            </w:pPr>
          </w:p>
        </w:tc>
        <w:tc>
          <w:tcPr>
            <w:tcW w:w="705" w:type="dxa"/>
            <w:tcBorders>
              <w:right w:val="nil"/>
            </w:tcBorders>
            <w:noWrap/>
            <w:tcMar>
              <w:right w:w="0" w:type="dxa"/>
            </w:tcMar>
            <w:vAlign w:val="bottom"/>
          </w:tcPr>
          <w:p w14:paraId="18F87A12" w14:textId="3F47522D" w:rsidR="009E1C52" w:rsidRPr="00380830" w:rsidRDefault="009E1C52" w:rsidP="00EE477A">
            <w:pPr>
              <w:pStyle w:val="Basictext"/>
              <w:jc w:val="right"/>
              <w:rPr>
                <w:sz w:val="18"/>
                <w:szCs w:val="18"/>
              </w:rPr>
            </w:pPr>
            <w:r w:rsidRPr="00380830">
              <w:rPr>
                <w:sz w:val="18"/>
                <w:szCs w:val="18"/>
              </w:rPr>
              <w:t>FR</w:t>
            </w:r>
          </w:p>
        </w:tc>
        <w:tc>
          <w:tcPr>
            <w:tcW w:w="363" w:type="dxa"/>
            <w:tcBorders>
              <w:left w:val="nil"/>
            </w:tcBorders>
            <w:noWrap/>
            <w:tcMar>
              <w:left w:w="0" w:type="dxa"/>
            </w:tcMar>
            <w:vAlign w:val="bottom"/>
          </w:tcPr>
          <w:p w14:paraId="0F6FC641"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0F5464" w:rsidRPr="009E1C52" w14:paraId="21D03149" w14:textId="77777777" w:rsidTr="000F5464">
        <w:trPr>
          <w:trHeight w:val="20"/>
        </w:trPr>
        <w:tc>
          <w:tcPr>
            <w:tcW w:w="1520" w:type="dxa"/>
            <w:noWrap/>
            <w:vAlign w:val="bottom"/>
            <w:hideMark/>
          </w:tcPr>
          <w:p w14:paraId="1D5793A3"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1 | participant</w:t>
            </w:r>
          </w:p>
        </w:tc>
        <w:tc>
          <w:tcPr>
            <w:tcW w:w="651" w:type="dxa"/>
            <w:tcBorders>
              <w:right w:val="nil"/>
            </w:tcBorders>
            <w:noWrap/>
            <w:tcMar>
              <w:right w:w="0" w:type="dxa"/>
            </w:tcMar>
            <w:vAlign w:val="bottom"/>
            <w:hideMark/>
          </w:tcPr>
          <w:p w14:paraId="43C795DA" w14:textId="21241DB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.003</w:t>
            </w:r>
          </w:p>
        </w:tc>
        <w:tc>
          <w:tcPr>
            <w:tcW w:w="339" w:type="dxa"/>
            <w:tcBorders>
              <w:left w:val="nil"/>
            </w:tcBorders>
            <w:noWrap/>
            <w:tcMar>
              <w:left w:w="0" w:type="dxa"/>
            </w:tcMar>
            <w:vAlign w:val="bottom"/>
            <w:hideMark/>
          </w:tcPr>
          <w:p w14:paraId="5ACCAA87" w14:textId="038C3F2B"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p>
        </w:tc>
        <w:tc>
          <w:tcPr>
            <w:tcW w:w="726" w:type="dxa"/>
            <w:tcBorders>
              <w:right w:val="nil"/>
            </w:tcBorders>
            <w:noWrap/>
            <w:tcMar>
              <w:right w:w="0" w:type="dxa"/>
            </w:tcMar>
            <w:vAlign w:val="bottom"/>
            <w:hideMark/>
          </w:tcPr>
          <w:p w14:paraId="78B6F12E" w14:textId="4F5EC95A"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-.004</w:t>
            </w:r>
          </w:p>
        </w:tc>
        <w:tc>
          <w:tcPr>
            <w:tcW w:w="347" w:type="dxa"/>
            <w:tcBorders>
              <w:left w:val="nil"/>
            </w:tcBorders>
            <w:noWrap/>
            <w:tcMar>
              <w:left w:w="0" w:type="dxa"/>
            </w:tcMar>
            <w:vAlign w:val="bottom"/>
            <w:hideMark/>
          </w:tcPr>
          <w:p w14:paraId="1D4F6062" w14:textId="366000D4"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652" w:type="dxa"/>
            <w:tcBorders>
              <w:right w:val="nil"/>
            </w:tcBorders>
            <w:noWrap/>
            <w:tcMar>
              <w:right w:w="0" w:type="dxa"/>
            </w:tcMar>
            <w:vAlign w:val="bottom"/>
            <w:hideMark/>
          </w:tcPr>
          <w:p w14:paraId="09314E05" w14:textId="1AFFCA8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-.006</w:t>
            </w:r>
          </w:p>
        </w:tc>
        <w:tc>
          <w:tcPr>
            <w:tcW w:w="355" w:type="dxa"/>
            <w:tcBorders>
              <w:left w:val="nil"/>
            </w:tcBorders>
            <w:noWrap/>
            <w:tcMar>
              <w:left w:w="0" w:type="dxa"/>
            </w:tcMar>
            <w:vAlign w:val="bottom"/>
            <w:hideMark/>
          </w:tcPr>
          <w:p w14:paraId="438AD50E" w14:textId="1C0CA54D"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726" w:type="dxa"/>
            <w:tcBorders>
              <w:right w:val="nil"/>
            </w:tcBorders>
            <w:noWrap/>
            <w:tcMar>
              <w:right w:w="0" w:type="dxa"/>
            </w:tcMar>
            <w:vAlign w:val="bottom"/>
            <w:hideMark/>
          </w:tcPr>
          <w:p w14:paraId="401C5F9D" w14:textId="68112C3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-.001</w:t>
            </w:r>
          </w:p>
        </w:tc>
        <w:tc>
          <w:tcPr>
            <w:tcW w:w="395" w:type="dxa"/>
            <w:tcBorders>
              <w:left w:val="nil"/>
            </w:tcBorders>
            <w:noWrap/>
            <w:tcMar>
              <w:left w:w="0" w:type="dxa"/>
            </w:tcMar>
            <w:vAlign w:val="bottom"/>
            <w:hideMark/>
          </w:tcPr>
          <w:p w14:paraId="1B8CE899" w14:textId="2C2E3E1C"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658" w:type="dxa"/>
            <w:tcBorders>
              <w:right w:val="nil"/>
            </w:tcBorders>
            <w:noWrap/>
            <w:tcMar>
              <w:right w:w="0" w:type="dxa"/>
            </w:tcMar>
            <w:vAlign w:val="bottom"/>
            <w:hideMark/>
          </w:tcPr>
          <w:p w14:paraId="07C3F1E7" w14:textId="5B48C862"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-.006</w:t>
            </w:r>
          </w:p>
        </w:tc>
        <w:tc>
          <w:tcPr>
            <w:tcW w:w="387" w:type="dxa"/>
            <w:tcBorders>
              <w:left w:val="nil"/>
            </w:tcBorders>
            <w:noWrap/>
            <w:tcMar>
              <w:left w:w="0" w:type="dxa"/>
            </w:tcMar>
            <w:vAlign w:val="bottom"/>
            <w:hideMark/>
          </w:tcPr>
          <w:p w14:paraId="0323E6DD"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135C6BC1" w14:textId="59945F2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-.000</w:t>
            </w:r>
          </w:p>
        </w:tc>
        <w:tc>
          <w:tcPr>
            <w:tcW w:w="379" w:type="dxa"/>
            <w:tcBorders>
              <w:left w:val="nil"/>
            </w:tcBorders>
            <w:noWrap/>
            <w:tcMar>
              <w:left w:w="0" w:type="dxa"/>
            </w:tcMar>
            <w:vAlign w:val="bottom"/>
            <w:hideMark/>
          </w:tcPr>
          <w:p w14:paraId="5B9E78D2" w14:textId="0511886D"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p>
        </w:tc>
        <w:tc>
          <w:tcPr>
            <w:tcW w:w="703" w:type="dxa"/>
            <w:tcBorders>
              <w:right w:val="nil"/>
            </w:tcBorders>
            <w:noWrap/>
            <w:tcMar>
              <w:right w:w="0" w:type="dxa"/>
            </w:tcMar>
            <w:vAlign w:val="bottom"/>
            <w:hideMark/>
          </w:tcPr>
          <w:p w14:paraId="698DF97C" w14:textId="3B5A699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-.001</w:t>
            </w:r>
          </w:p>
        </w:tc>
        <w:tc>
          <w:tcPr>
            <w:tcW w:w="371" w:type="dxa"/>
            <w:tcBorders>
              <w:left w:val="nil"/>
            </w:tcBorders>
            <w:noWrap/>
            <w:tcMar>
              <w:left w:w="0" w:type="dxa"/>
            </w:tcMar>
            <w:vAlign w:val="bottom"/>
            <w:hideMark/>
          </w:tcPr>
          <w:p w14:paraId="06A90B27" w14:textId="0CAB5F52"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p>
        </w:tc>
        <w:tc>
          <w:tcPr>
            <w:tcW w:w="705" w:type="dxa"/>
            <w:tcBorders>
              <w:right w:val="nil"/>
            </w:tcBorders>
            <w:noWrap/>
            <w:tcMar>
              <w:right w:w="0" w:type="dxa"/>
            </w:tcMar>
            <w:vAlign w:val="bottom"/>
            <w:hideMark/>
          </w:tcPr>
          <w:p w14:paraId="1E1D895F" w14:textId="423FE6C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.002</w:t>
            </w:r>
          </w:p>
        </w:tc>
        <w:tc>
          <w:tcPr>
            <w:tcW w:w="363" w:type="dxa"/>
            <w:tcBorders>
              <w:left w:val="nil"/>
            </w:tcBorders>
            <w:noWrap/>
            <w:tcMar>
              <w:left w:w="0" w:type="dxa"/>
            </w:tcMar>
            <w:vAlign w:val="bottom"/>
            <w:hideMark/>
          </w:tcPr>
          <w:p w14:paraId="6E2BCFCF" w14:textId="2574763A"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p>
        </w:tc>
      </w:tr>
      <w:tr w:rsidR="000F5464" w:rsidRPr="009E1C52" w14:paraId="1CF28AC4" w14:textId="77777777" w:rsidTr="000F5464">
        <w:trPr>
          <w:trHeight w:val="20"/>
        </w:trPr>
        <w:tc>
          <w:tcPr>
            <w:tcW w:w="1520" w:type="dxa"/>
            <w:noWrap/>
            <w:vAlign w:val="bottom"/>
            <w:hideMark/>
          </w:tcPr>
          <w:p w14:paraId="4AFF8560"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47AC9522" w14:textId="41D191C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(.003)</w:t>
            </w:r>
          </w:p>
        </w:tc>
        <w:tc>
          <w:tcPr>
            <w:tcW w:w="339" w:type="dxa"/>
            <w:tcBorders>
              <w:left w:val="nil"/>
            </w:tcBorders>
            <w:noWrap/>
            <w:tcMar>
              <w:left w:w="0" w:type="dxa"/>
            </w:tcMar>
            <w:vAlign w:val="bottom"/>
            <w:hideMark/>
          </w:tcPr>
          <w:p w14:paraId="42E20A59"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74B3DFBB" w14:textId="2149F14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(.004)</w:t>
            </w:r>
          </w:p>
        </w:tc>
        <w:tc>
          <w:tcPr>
            <w:tcW w:w="347" w:type="dxa"/>
            <w:tcBorders>
              <w:left w:val="nil"/>
            </w:tcBorders>
            <w:noWrap/>
            <w:tcMar>
              <w:left w:w="0" w:type="dxa"/>
            </w:tcMar>
            <w:vAlign w:val="bottom"/>
            <w:hideMark/>
          </w:tcPr>
          <w:p w14:paraId="339AFC40"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5BCBEBB4" w14:textId="77DE9D8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(.004)</w:t>
            </w:r>
          </w:p>
        </w:tc>
        <w:tc>
          <w:tcPr>
            <w:tcW w:w="355" w:type="dxa"/>
            <w:tcBorders>
              <w:left w:val="nil"/>
            </w:tcBorders>
            <w:noWrap/>
            <w:tcMar>
              <w:left w:w="0" w:type="dxa"/>
            </w:tcMar>
            <w:vAlign w:val="bottom"/>
            <w:hideMark/>
          </w:tcPr>
          <w:p w14:paraId="391E4B08"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A31484C" w14:textId="582F101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(.004)</w:t>
            </w:r>
          </w:p>
        </w:tc>
        <w:tc>
          <w:tcPr>
            <w:tcW w:w="395" w:type="dxa"/>
            <w:tcBorders>
              <w:left w:val="nil"/>
            </w:tcBorders>
            <w:noWrap/>
            <w:tcMar>
              <w:left w:w="0" w:type="dxa"/>
            </w:tcMar>
            <w:vAlign w:val="bottom"/>
            <w:hideMark/>
          </w:tcPr>
          <w:p w14:paraId="2FAF7602"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794F01DD" w14:textId="2DDF241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(.004)</w:t>
            </w:r>
          </w:p>
        </w:tc>
        <w:tc>
          <w:tcPr>
            <w:tcW w:w="387" w:type="dxa"/>
            <w:tcBorders>
              <w:left w:val="nil"/>
            </w:tcBorders>
            <w:noWrap/>
            <w:tcMar>
              <w:left w:w="0" w:type="dxa"/>
            </w:tcMar>
            <w:vAlign w:val="bottom"/>
            <w:hideMark/>
          </w:tcPr>
          <w:p w14:paraId="67078500"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6864BA9" w14:textId="76A36DE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(.004)</w:t>
            </w:r>
          </w:p>
        </w:tc>
        <w:tc>
          <w:tcPr>
            <w:tcW w:w="379" w:type="dxa"/>
            <w:tcBorders>
              <w:left w:val="nil"/>
            </w:tcBorders>
            <w:noWrap/>
            <w:tcMar>
              <w:left w:w="0" w:type="dxa"/>
            </w:tcMar>
            <w:vAlign w:val="bottom"/>
            <w:hideMark/>
          </w:tcPr>
          <w:p w14:paraId="09115323"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78AF16CA" w14:textId="092A6D7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(.005)</w:t>
            </w:r>
          </w:p>
        </w:tc>
        <w:tc>
          <w:tcPr>
            <w:tcW w:w="371" w:type="dxa"/>
            <w:tcBorders>
              <w:left w:val="nil"/>
            </w:tcBorders>
            <w:noWrap/>
            <w:tcMar>
              <w:left w:w="0" w:type="dxa"/>
            </w:tcMar>
            <w:vAlign w:val="bottom"/>
            <w:hideMark/>
          </w:tcPr>
          <w:p w14:paraId="700A429C"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54AA44D8" w14:textId="37B2E6DD"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(.005)</w:t>
            </w:r>
          </w:p>
        </w:tc>
        <w:tc>
          <w:tcPr>
            <w:tcW w:w="363" w:type="dxa"/>
            <w:tcBorders>
              <w:left w:val="nil"/>
            </w:tcBorders>
            <w:noWrap/>
            <w:tcMar>
              <w:left w:w="0" w:type="dxa"/>
            </w:tcMar>
            <w:vAlign w:val="bottom"/>
            <w:hideMark/>
          </w:tcPr>
          <w:p w14:paraId="231FFB25"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09D70451" w14:textId="77777777" w:rsidTr="000F5464">
        <w:trPr>
          <w:trHeight w:val="20"/>
        </w:trPr>
        <w:tc>
          <w:tcPr>
            <w:tcW w:w="1520" w:type="dxa"/>
            <w:noWrap/>
            <w:vAlign w:val="bottom"/>
            <w:hideMark/>
          </w:tcPr>
          <w:p w14:paraId="1FC25041"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Intercept</w:t>
            </w:r>
          </w:p>
        </w:tc>
        <w:tc>
          <w:tcPr>
            <w:tcW w:w="651" w:type="dxa"/>
            <w:tcBorders>
              <w:right w:val="nil"/>
            </w:tcBorders>
            <w:noWrap/>
            <w:tcMar>
              <w:right w:w="0" w:type="dxa"/>
            </w:tcMar>
            <w:vAlign w:val="bottom"/>
            <w:hideMark/>
          </w:tcPr>
          <w:p w14:paraId="7C8D994A" w14:textId="5441DC4F"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4.120</w:t>
            </w:r>
          </w:p>
        </w:tc>
        <w:tc>
          <w:tcPr>
            <w:tcW w:w="339" w:type="dxa"/>
            <w:tcBorders>
              <w:left w:val="nil"/>
            </w:tcBorders>
            <w:noWrap/>
            <w:tcMar>
              <w:left w:w="0" w:type="dxa"/>
            </w:tcMar>
            <w:vAlign w:val="bottom"/>
            <w:hideMark/>
          </w:tcPr>
          <w:p w14:paraId="5F3E9741" w14:textId="77777777" w:rsidR="009E1C52" w:rsidRPr="00380830"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7F3D7DB0" w14:textId="0DD43894"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5.085</w:t>
            </w:r>
          </w:p>
        </w:tc>
        <w:tc>
          <w:tcPr>
            <w:tcW w:w="347" w:type="dxa"/>
            <w:tcBorders>
              <w:left w:val="nil"/>
            </w:tcBorders>
            <w:noWrap/>
            <w:tcMar>
              <w:left w:w="0" w:type="dxa"/>
            </w:tcMar>
            <w:vAlign w:val="bottom"/>
            <w:hideMark/>
          </w:tcPr>
          <w:p w14:paraId="750BCA69"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2" w:type="dxa"/>
            <w:tcBorders>
              <w:right w:val="nil"/>
            </w:tcBorders>
            <w:noWrap/>
            <w:tcMar>
              <w:right w:w="0" w:type="dxa"/>
            </w:tcMar>
            <w:vAlign w:val="bottom"/>
            <w:hideMark/>
          </w:tcPr>
          <w:p w14:paraId="6061198D" w14:textId="0687A6F9"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3.147</w:t>
            </w:r>
          </w:p>
        </w:tc>
        <w:tc>
          <w:tcPr>
            <w:tcW w:w="355" w:type="dxa"/>
            <w:tcBorders>
              <w:left w:val="nil"/>
            </w:tcBorders>
            <w:noWrap/>
            <w:tcMar>
              <w:left w:w="0" w:type="dxa"/>
            </w:tcMar>
            <w:vAlign w:val="bottom"/>
            <w:hideMark/>
          </w:tcPr>
          <w:p w14:paraId="081E165C"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054C7CA0" w14:textId="37D76AF2"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6.113</w:t>
            </w:r>
          </w:p>
        </w:tc>
        <w:tc>
          <w:tcPr>
            <w:tcW w:w="395" w:type="dxa"/>
            <w:tcBorders>
              <w:left w:val="nil"/>
            </w:tcBorders>
            <w:noWrap/>
            <w:tcMar>
              <w:left w:w="0" w:type="dxa"/>
            </w:tcMar>
            <w:vAlign w:val="bottom"/>
            <w:hideMark/>
          </w:tcPr>
          <w:p w14:paraId="6255B840" w14:textId="77777777" w:rsidR="009E1C52" w:rsidRPr="00380830"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8" w:type="dxa"/>
            <w:tcBorders>
              <w:right w:val="nil"/>
            </w:tcBorders>
            <w:noWrap/>
            <w:tcMar>
              <w:right w:w="0" w:type="dxa"/>
            </w:tcMar>
            <w:vAlign w:val="bottom"/>
            <w:hideMark/>
          </w:tcPr>
          <w:p w14:paraId="0D8A5CF3" w14:textId="6A1A5C19"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4.469</w:t>
            </w:r>
          </w:p>
        </w:tc>
        <w:tc>
          <w:tcPr>
            <w:tcW w:w="387" w:type="dxa"/>
            <w:tcBorders>
              <w:left w:val="nil"/>
            </w:tcBorders>
            <w:noWrap/>
            <w:tcMar>
              <w:left w:w="0" w:type="dxa"/>
            </w:tcMar>
            <w:vAlign w:val="bottom"/>
            <w:hideMark/>
          </w:tcPr>
          <w:p w14:paraId="101C86C2"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316A87F6" w14:textId="0B39BE02"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5.574</w:t>
            </w:r>
          </w:p>
        </w:tc>
        <w:tc>
          <w:tcPr>
            <w:tcW w:w="379" w:type="dxa"/>
            <w:tcBorders>
              <w:left w:val="nil"/>
            </w:tcBorders>
            <w:noWrap/>
            <w:tcMar>
              <w:left w:w="0" w:type="dxa"/>
            </w:tcMar>
            <w:vAlign w:val="bottom"/>
            <w:hideMark/>
          </w:tcPr>
          <w:p w14:paraId="5EEEA6C8" w14:textId="77777777" w:rsidR="009E1C52" w:rsidRPr="00380830"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03" w:type="dxa"/>
            <w:tcBorders>
              <w:right w:val="nil"/>
            </w:tcBorders>
            <w:noWrap/>
            <w:tcMar>
              <w:right w:w="0" w:type="dxa"/>
            </w:tcMar>
            <w:vAlign w:val="bottom"/>
            <w:hideMark/>
          </w:tcPr>
          <w:p w14:paraId="04812C43" w14:textId="5EE5BEF2"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4.559</w:t>
            </w:r>
          </w:p>
        </w:tc>
        <w:tc>
          <w:tcPr>
            <w:tcW w:w="371" w:type="dxa"/>
            <w:tcBorders>
              <w:left w:val="nil"/>
            </w:tcBorders>
            <w:noWrap/>
            <w:tcMar>
              <w:left w:w="0" w:type="dxa"/>
            </w:tcMar>
            <w:vAlign w:val="bottom"/>
            <w:hideMark/>
          </w:tcPr>
          <w:p w14:paraId="6A8BC581"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05" w:type="dxa"/>
            <w:tcBorders>
              <w:right w:val="nil"/>
            </w:tcBorders>
            <w:noWrap/>
            <w:tcMar>
              <w:right w:w="0" w:type="dxa"/>
            </w:tcMar>
            <w:vAlign w:val="bottom"/>
            <w:hideMark/>
          </w:tcPr>
          <w:p w14:paraId="0F24C46D" w14:textId="349A652A"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5.016</w:t>
            </w:r>
          </w:p>
        </w:tc>
        <w:tc>
          <w:tcPr>
            <w:tcW w:w="363" w:type="dxa"/>
            <w:tcBorders>
              <w:left w:val="nil"/>
            </w:tcBorders>
            <w:noWrap/>
            <w:tcMar>
              <w:left w:w="0" w:type="dxa"/>
            </w:tcMar>
            <w:vAlign w:val="bottom"/>
            <w:hideMark/>
          </w:tcPr>
          <w:p w14:paraId="109045EB"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r>
      <w:tr w:rsidR="000F5464" w:rsidRPr="009E1C52" w14:paraId="2E8C7AB3" w14:textId="77777777" w:rsidTr="000F5464">
        <w:trPr>
          <w:trHeight w:val="20"/>
        </w:trPr>
        <w:tc>
          <w:tcPr>
            <w:tcW w:w="1520" w:type="dxa"/>
            <w:noWrap/>
            <w:vAlign w:val="bottom"/>
            <w:hideMark/>
          </w:tcPr>
          <w:p w14:paraId="18CD56E5"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188B3CE7" w14:textId="0B240BB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(.501)</w:t>
            </w:r>
          </w:p>
        </w:tc>
        <w:tc>
          <w:tcPr>
            <w:tcW w:w="339" w:type="dxa"/>
            <w:tcBorders>
              <w:left w:val="nil"/>
            </w:tcBorders>
            <w:noWrap/>
            <w:tcMar>
              <w:left w:w="0" w:type="dxa"/>
            </w:tcMar>
            <w:vAlign w:val="bottom"/>
            <w:hideMark/>
          </w:tcPr>
          <w:p w14:paraId="30AC15C1"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4CB4A8E" w14:textId="74EC138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(.573)</w:t>
            </w:r>
          </w:p>
        </w:tc>
        <w:tc>
          <w:tcPr>
            <w:tcW w:w="347" w:type="dxa"/>
            <w:tcBorders>
              <w:left w:val="nil"/>
            </w:tcBorders>
            <w:noWrap/>
            <w:tcMar>
              <w:left w:w="0" w:type="dxa"/>
            </w:tcMar>
            <w:vAlign w:val="bottom"/>
            <w:hideMark/>
          </w:tcPr>
          <w:p w14:paraId="15F80154"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6657C1E3" w14:textId="08DA2FA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(.623)</w:t>
            </w:r>
          </w:p>
        </w:tc>
        <w:tc>
          <w:tcPr>
            <w:tcW w:w="355" w:type="dxa"/>
            <w:tcBorders>
              <w:left w:val="nil"/>
            </w:tcBorders>
            <w:noWrap/>
            <w:tcMar>
              <w:left w:w="0" w:type="dxa"/>
            </w:tcMar>
            <w:vAlign w:val="bottom"/>
            <w:hideMark/>
          </w:tcPr>
          <w:p w14:paraId="4FB62184"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1930AF0E" w14:textId="3A77A60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(.593)</w:t>
            </w:r>
          </w:p>
        </w:tc>
        <w:tc>
          <w:tcPr>
            <w:tcW w:w="395" w:type="dxa"/>
            <w:tcBorders>
              <w:left w:val="nil"/>
            </w:tcBorders>
            <w:noWrap/>
            <w:tcMar>
              <w:left w:w="0" w:type="dxa"/>
            </w:tcMar>
            <w:vAlign w:val="bottom"/>
            <w:hideMark/>
          </w:tcPr>
          <w:p w14:paraId="7BB8675A"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6C61DB88" w14:textId="4FD2DE7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(.520)</w:t>
            </w:r>
          </w:p>
        </w:tc>
        <w:tc>
          <w:tcPr>
            <w:tcW w:w="387" w:type="dxa"/>
            <w:tcBorders>
              <w:left w:val="nil"/>
            </w:tcBorders>
            <w:noWrap/>
            <w:tcMar>
              <w:left w:w="0" w:type="dxa"/>
            </w:tcMar>
            <w:vAlign w:val="bottom"/>
            <w:hideMark/>
          </w:tcPr>
          <w:p w14:paraId="012FE992"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6202E94" w14:textId="10F9841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(.553)</w:t>
            </w:r>
          </w:p>
        </w:tc>
        <w:tc>
          <w:tcPr>
            <w:tcW w:w="379" w:type="dxa"/>
            <w:tcBorders>
              <w:left w:val="nil"/>
            </w:tcBorders>
            <w:noWrap/>
            <w:tcMar>
              <w:left w:w="0" w:type="dxa"/>
            </w:tcMar>
            <w:vAlign w:val="bottom"/>
            <w:hideMark/>
          </w:tcPr>
          <w:p w14:paraId="3BA7A182"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28EBD0FB" w14:textId="2A365AE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(.754)</w:t>
            </w:r>
          </w:p>
        </w:tc>
        <w:tc>
          <w:tcPr>
            <w:tcW w:w="371" w:type="dxa"/>
            <w:tcBorders>
              <w:left w:val="nil"/>
            </w:tcBorders>
            <w:noWrap/>
            <w:tcMar>
              <w:left w:w="0" w:type="dxa"/>
            </w:tcMar>
            <w:vAlign w:val="bottom"/>
            <w:hideMark/>
          </w:tcPr>
          <w:p w14:paraId="79BCF9C2"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61C679BE" w14:textId="6A4531A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(.720)</w:t>
            </w:r>
          </w:p>
        </w:tc>
        <w:tc>
          <w:tcPr>
            <w:tcW w:w="363" w:type="dxa"/>
            <w:tcBorders>
              <w:left w:val="nil"/>
            </w:tcBorders>
            <w:noWrap/>
            <w:tcMar>
              <w:left w:w="0" w:type="dxa"/>
            </w:tcMar>
            <w:vAlign w:val="bottom"/>
            <w:hideMark/>
          </w:tcPr>
          <w:p w14:paraId="16394804"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30AB286D" w14:textId="77777777" w:rsidTr="000F5464">
        <w:trPr>
          <w:trHeight w:val="20"/>
        </w:trPr>
        <w:tc>
          <w:tcPr>
            <w:tcW w:w="1520" w:type="dxa"/>
            <w:noWrap/>
            <w:vAlign w:val="bottom"/>
            <w:hideMark/>
          </w:tcPr>
          <w:p w14:paraId="5E4BF62C" w14:textId="00742BFF"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A</w:t>
            </w:r>
            <w:r w:rsidR="009E1C52" w:rsidRPr="00380830">
              <w:rPr>
                <w:rFonts w:ascii="TimesNewRomanPSMT" w:eastAsia="TimesNewRomanPSMT" w:cs="TimesNewRomanPSMT"/>
                <w:color w:val="auto"/>
                <w:sz w:val="18"/>
                <w:szCs w:val="18"/>
                <w:lang w:eastAsia="en-GB"/>
              </w:rPr>
              <w:t>ctive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team</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lead</w:t>
            </w:r>
          </w:p>
        </w:tc>
        <w:tc>
          <w:tcPr>
            <w:tcW w:w="651" w:type="dxa"/>
            <w:tcBorders>
              <w:right w:val="nil"/>
            </w:tcBorders>
            <w:noWrap/>
            <w:tcMar>
              <w:right w:w="0" w:type="dxa"/>
            </w:tcMar>
            <w:vAlign w:val="bottom"/>
            <w:hideMark/>
          </w:tcPr>
          <w:p w14:paraId="232FEB53" w14:textId="1C88CC96"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.850</w:t>
            </w:r>
          </w:p>
        </w:tc>
        <w:tc>
          <w:tcPr>
            <w:tcW w:w="339" w:type="dxa"/>
            <w:tcBorders>
              <w:left w:val="nil"/>
            </w:tcBorders>
            <w:noWrap/>
            <w:tcMar>
              <w:left w:w="0" w:type="dxa"/>
            </w:tcMar>
            <w:vAlign w:val="bottom"/>
            <w:hideMark/>
          </w:tcPr>
          <w:p w14:paraId="006393DE" w14:textId="77777777" w:rsidR="009E1C52" w:rsidRPr="00380830"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072C4E6B" w14:textId="1D5A263D"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-1.900</w:t>
            </w:r>
          </w:p>
        </w:tc>
        <w:tc>
          <w:tcPr>
            <w:tcW w:w="347" w:type="dxa"/>
            <w:tcBorders>
              <w:left w:val="nil"/>
            </w:tcBorders>
            <w:noWrap/>
            <w:tcMar>
              <w:left w:w="0" w:type="dxa"/>
            </w:tcMar>
            <w:vAlign w:val="bottom"/>
            <w:hideMark/>
          </w:tcPr>
          <w:p w14:paraId="49C91D23"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2" w:type="dxa"/>
            <w:tcBorders>
              <w:right w:val="nil"/>
            </w:tcBorders>
            <w:noWrap/>
            <w:tcMar>
              <w:right w:w="0" w:type="dxa"/>
            </w:tcMar>
            <w:vAlign w:val="bottom"/>
            <w:hideMark/>
          </w:tcPr>
          <w:p w14:paraId="436FADC2" w14:textId="08733D12"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1.440</w:t>
            </w:r>
          </w:p>
        </w:tc>
        <w:tc>
          <w:tcPr>
            <w:tcW w:w="355" w:type="dxa"/>
            <w:tcBorders>
              <w:left w:val="nil"/>
            </w:tcBorders>
            <w:noWrap/>
            <w:tcMar>
              <w:left w:w="0" w:type="dxa"/>
            </w:tcMar>
            <w:vAlign w:val="bottom"/>
            <w:hideMark/>
          </w:tcPr>
          <w:p w14:paraId="2E69C52B"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2ABDC65C" w14:textId="1C1DE7FA"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-3.320</w:t>
            </w:r>
          </w:p>
        </w:tc>
        <w:tc>
          <w:tcPr>
            <w:tcW w:w="395" w:type="dxa"/>
            <w:tcBorders>
              <w:left w:val="nil"/>
            </w:tcBorders>
            <w:noWrap/>
            <w:tcMar>
              <w:left w:w="0" w:type="dxa"/>
            </w:tcMar>
            <w:vAlign w:val="bottom"/>
            <w:hideMark/>
          </w:tcPr>
          <w:p w14:paraId="4D6F72B1" w14:textId="77777777" w:rsidR="009E1C52" w:rsidRPr="00380830"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8" w:type="dxa"/>
            <w:tcBorders>
              <w:right w:val="nil"/>
            </w:tcBorders>
            <w:noWrap/>
            <w:tcMar>
              <w:right w:w="0" w:type="dxa"/>
            </w:tcMar>
            <w:vAlign w:val="bottom"/>
            <w:hideMark/>
          </w:tcPr>
          <w:p w14:paraId="478FBDC7" w14:textId="27599BE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.360</w:t>
            </w:r>
          </w:p>
        </w:tc>
        <w:tc>
          <w:tcPr>
            <w:tcW w:w="387" w:type="dxa"/>
            <w:tcBorders>
              <w:left w:val="nil"/>
            </w:tcBorders>
            <w:noWrap/>
            <w:tcMar>
              <w:left w:w="0" w:type="dxa"/>
            </w:tcMar>
            <w:vAlign w:val="bottom"/>
            <w:hideMark/>
          </w:tcPr>
          <w:p w14:paraId="70704E16"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1F70972F" w14:textId="6AF0A4C0"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-1.000</w:t>
            </w:r>
          </w:p>
        </w:tc>
        <w:tc>
          <w:tcPr>
            <w:tcW w:w="379" w:type="dxa"/>
            <w:tcBorders>
              <w:left w:val="nil"/>
            </w:tcBorders>
            <w:noWrap/>
            <w:tcMar>
              <w:left w:w="0" w:type="dxa"/>
            </w:tcMar>
            <w:vAlign w:val="bottom"/>
            <w:hideMark/>
          </w:tcPr>
          <w:p w14:paraId="3D649CD9" w14:textId="77777777" w:rsidR="009E1C52" w:rsidRPr="00380830"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03" w:type="dxa"/>
            <w:tcBorders>
              <w:right w:val="nil"/>
            </w:tcBorders>
            <w:noWrap/>
            <w:tcMar>
              <w:right w:w="0" w:type="dxa"/>
            </w:tcMar>
            <w:vAlign w:val="bottom"/>
            <w:hideMark/>
          </w:tcPr>
          <w:p w14:paraId="57E20234" w14:textId="0C155EED"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-1.950</w:t>
            </w:r>
          </w:p>
        </w:tc>
        <w:tc>
          <w:tcPr>
            <w:tcW w:w="371" w:type="dxa"/>
            <w:tcBorders>
              <w:left w:val="nil"/>
            </w:tcBorders>
            <w:noWrap/>
            <w:tcMar>
              <w:left w:w="0" w:type="dxa"/>
            </w:tcMar>
            <w:vAlign w:val="bottom"/>
            <w:hideMark/>
          </w:tcPr>
          <w:p w14:paraId="147B68C6"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05" w:type="dxa"/>
            <w:tcBorders>
              <w:right w:val="nil"/>
            </w:tcBorders>
            <w:noWrap/>
            <w:tcMar>
              <w:right w:w="0" w:type="dxa"/>
            </w:tcMar>
            <w:vAlign w:val="bottom"/>
            <w:hideMark/>
          </w:tcPr>
          <w:p w14:paraId="5D6F2C46" w14:textId="48565B5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-.800</w:t>
            </w:r>
          </w:p>
        </w:tc>
        <w:tc>
          <w:tcPr>
            <w:tcW w:w="363" w:type="dxa"/>
            <w:tcBorders>
              <w:left w:val="nil"/>
            </w:tcBorders>
            <w:noWrap/>
            <w:tcMar>
              <w:left w:w="0" w:type="dxa"/>
            </w:tcMar>
            <w:vAlign w:val="bottom"/>
            <w:hideMark/>
          </w:tcPr>
          <w:p w14:paraId="0D026A0D"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126B4ADC" w14:textId="77777777" w:rsidTr="000F5464">
        <w:trPr>
          <w:trHeight w:val="20"/>
        </w:trPr>
        <w:tc>
          <w:tcPr>
            <w:tcW w:w="1520" w:type="dxa"/>
            <w:noWrap/>
            <w:vAlign w:val="bottom"/>
            <w:hideMark/>
          </w:tcPr>
          <w:p w14:paraId="313A9DD0"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30C50197" w14:textId="48E81510"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(.367)</w:t>
            </w:r>
          </w:p>
        </w:tc>
        <w:tc>
          <w:tcPr>
            <w:tcW w:w="339" w:type="dxa"/>
            <w:tcBorders>
              <w:left w:val="nil"/>
            </w:tcBorders>
            <w:noWrap/>
            <w:tcMar>
              <w:left w:w="0" w:type="dxa"/>
            </w:tcMar>
            <w:vAlign w:val="bottom"/>
            <w:hideMark/>
          </w:tcPr>
          <w:p w14:paraId="10DACD35"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34FF2B71" w14:textId="268330F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(.419)</w:t>
            </w:r>
          </w:p>
        </w:tc>
        <w:tc>
          <w:tcPr>
            <w:tcW w:w="347" w:type="dxa"/>
            <w:tcBorders>
              <w:left w:val="nil"/>
            </w:tcBorders>
            <w:noWrap/>
            <w:tcMar>
              <w:left w:w="0" w:type="dxa"/>
            </w:tcMar>
            <w:vAlign w:val="bottom"/>
            <w:hideMark/>
          </w:tcPr>
          <w:p w14:paraId="3C3268F0"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74F0A5B0" w14:textId="70B8105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(.423)</w:t>
            </w:r>
          </w:p>
        </w:tc>
        <w:tc>
          <w:tcPr>
            <w:tcW w:w="355" w:type="dxa"/>
            <w:tcBorders>
              <w:left w:val="nil"/>
            </w:tcBorders>
            <w:noWrap/>
            <w:tcMar>
              <w:left w:w="0" w:type="dxa"/>
            </w:tcMar>
            <w:vAlign w:val="bottom"/>
            <w:hideMark/>
          </w:tcPr>
          <w:p w14:paraId="4F113D5C"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36BC5F7" w14:textId="6EFA519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(.402)</w:t>
            </w:r>
          </w:p>
        </w:tc>
        <w:tc>
          <w:tcPr>
            <w:tcW w:w="395" w:type="dxa"/>
            <w:tcBorders>
              <w:left w:val="nil"/>
            </w:tcBorders>
            <w:noWrap/>
            <w:tcMar>
              <w:left w:w="0" w:type="dxa"/>
            </w:tcMar>
            <w:vAlign w:val="bottom"/>
            <w:hideMark/>
          </w:tcPr>
          <w:p w14:paraId="389682E0"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0127A5AB" w14:textId="4AEFC1E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(.353)</w:t>
            </w:r>
          </w:p>
        </w:tc>
        <w:tc>
          <w:tcPr>
            <w:tcW w:w="387" w:type="dxa"/>
            <w:tcBorders>
              <w:left w:val="nil"/>
            </w:tcBorders>
            <w:noWrap/>
            <w:tcMar>
              <w:left w:w="0" w:type="dxa"/>
            </w:tcMar>
            <w:vAlign w:val="bottom"/>
            <w:hideMark/>
          </w:tcPr>
          <w:p w14:paraId="690B3FE0"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F9E5B66" w14:textId="28DFF48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(.376)</w:t>
            </w:r>
          </w:p>
        </w:tc>
        <w:tc>
          <w:tcPr>
            <w:tcW w:w="379" w:type="dxa"/>
            <w:tcBorders>
              <w:left w:val="nil"/>
            </w:tcBorders>
            <w:noWrap/>
            <w:tcMar>
              <w:left w:w="0" w:type="dxa"/>
            </w:tcMar>
            <w:vAlign w:val="bottom"/>
            <w:hideMark/>
          </w:tcPr>
          <w:p w14:paraId="29255A5B"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19082A1B" w14:textId="0A9026F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(.552)</w:t>
            </w:r>
          </w:p>
        </w:tc>
        <w:tc>
          <w:tcPr>
            <w:tcW w:w="371" w:type="dxa"/>
            <w:tcBorders>
              <w:left w:val="nil"/>
            </w:tcBorders>
            <w:noWrap/>
            <w:tcMar>
              <w:left w:w="0" w:type="dxa"/>
            </w:tcMar>
            <w:vAlign w:val="bottom"/>
            <w:hideMark/>
          </w:tcPr>
          <w:p w14:paraId="69440780"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71E0B474" w14:textId="3F9AF56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(.527)</w:t>
            </w:r>
          </w:p>
        </w:tc>
        <w:tc>
          <w:tcPr>
            <w:tcW w:w="363" w:type="dxa"/>
            <w:tcBorders>
              <w:left w:val="nil"/>
            </w:tcBorders>
            <w:noWrap/>
            <w:tcMar>
              <w:left w:w="0" w:type="dxa"/>
            </w:tcMar>
            <w:vAlign w:val="bottom"/>
            <w:hideMark/>
          </w:tcPr>
          <w:p w14:paraId="5477C91D"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11A372F8" w14:textId="77777777" w:rsidTr="000F5464">
        <w:trPr>
          <w:trHeight w:val="20"/>
        </w:trPr>
        <w:tc>
          <w:tcPr>
            <w:tcW w:w="1520" w:type="dxa"/>
            <w:noWrap/>
            <w:vAlign w:val="bottom"/>
            <w:hideMark/>
          </w:tcPr>
          <w:p w14:paraId="39238DEC" w14:textId="13B5BBAD"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A</w:t>
            </w:r>
            <w:r w:rsidR="009E1C52" w:rsidRPr="00380830">
              <w:rPr>
                <w:rFonts w:ascii="TimesNewRomanPSMT" w:eastAsia="TimesNewRomanPSMT" w:cs="TimesNewRomanPSMT"/>
                <w:color w:val="auto"/>
                <w:sz w:val="18"/>
                <w:szCs w:val="18"/>
                <w:lang w:eastAsia="en-GB"/>
              </w:rPr>
              <w:t>lgo</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aversion</w:t>
            </w:r>
          </w:p>
        </w:tc>
        <w:tc>
          <w:tcPr>
            <w:tcW w:w="651" w:type="dxa"/>
            <w:tcBorders>
              <w:right w:val="nil"/>
            </w:tcBorders>
            <w:noWrap/>
            <w:tcMar>
              <w:right w:w="0" w:type="dxa"/>
            </w:tcMar>
            <w:vAlign w:val="bottom"/>
            <w:hideMark/>
          </w:tcPr>
          <w:p w14:paraId="240872D3" w14:textId="71E60DC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.020</w:t>
            </w:r>
          </w:p>
        </w:tc>
        <w:tc>
          <w:tcPr>
            <w:tcW w:w="339" w:type="dxa"/>
            <w:tcBorders>
              <w:left w:val="nil"/>
            </w:tcBorders>
            <w:noWrap/>
            <w:tcMar>
              <w:left w:w="0" w:type="dxa"/>
            </w:tcMar>
            <w:vAlign w:val="bottom"/>
            <w:hideMark/>
          </w:tcPr>
          <w:p w14:paraId="7329C531"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47EE004" w14:textId="5D8CB03E"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.163*</w:t>
            </w:r>
          </w:p>
        </w:tc>
        <w:tc>
          <w:tcPr>
            <w:tcW w:w="347" w:type="dxa"/>
            <w:tcBorders>
              <w:left w:val="nil"/>
            </w:tcBorders>
            <w:noWrap/>
            <w:tcMar>
              <w:left w:w="0" w:type="dxa"/>
            </w:tcMar>
            <w:vAlign w:val="bottom"/>
            <w:hideMark/>
          </w:tcPr>
          <w:p w14:paraId="3264ACA1"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 </w:t>
            </w:r>
          </w:p>
        </w:tc>
        <w:tc>
          <w:tcPr>
            <w:tcW w:w="652" w:type="dxa"/>
            <w:tcBorders>
              <w:right w:val="nil"/>
            </w:tcBorders>
            <w:noWrap/>
            <w:tcMar>
              <w:right w:w="0" w:type="dxa"/>
            </w:tcMar>
            <w:vAlign w:val="bottom"/>
            <w:hideMark/>
          </w:tcPr>
          <w:p w14:paraId="5B3F78A6" w14:textId="3D10FA17"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.160</w:t>
            </w:r>
          </w:p>
        </w:tc>
        <w:tc>
          <w:tcPr>
            <w:tcW w:w="355" w:type="dxa"/>
            <w:tcBorders>
              <w:left w:val="nil"/>
            </w:tcBorders>
            <w:noWrap/>
            <w:tcMar>
              <w:left w:w="0" w:type="dxa"/>
            </w:tcMar>
            <w:vAlign w:val="bottom"/>
            <w:hideMark/>
          </w:tcPr>
          <w:p w14:paraId="2D04622E"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1C374B71" w14:textId="4EED4D7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.054</w:t>
            </w:r>
          </w:p>
        </w:tc>
        <w:tc>
          <w:tcPr>
            <w:tcW w:w="395" w:type="dxa"/>
            <w:tcBorders>
              <w:left w:val="nil"/>
            </w:tcBorders>
            <w:noWrap/>
            <w:tcMar>
              <w:left w:w="0" w:type="dxa"/>
            </w:tcMar>
            <w:vAlign w:val="bottom"/>
            <w:hideMark/>
          </w:tcPr>
          <w:p w14:paraId="1055E188"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49B9C9B7" w14:textId="0C0513D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.110</w:t>
            </w:r>
          </w:p>
        </w:tc>
        <w:tc>
          <w:tcPr>
            <w:tcW w:w="387" w:type="dxa"/>
            <w:tcBorders>
              <w:left w:val="nil"/>
            </w:tcBorders>
            <w:noWrap/>
            <w:tcMar>
              <w:left w:w="0" w:type="dxa"/>
            </w:tcMar>
            <w:vAlign w:val="bottom"/>
            <w:hideMark/>
          </w:tcPr>
          <w:p w14:paraId="777C4ADE"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76511B3C" w14:textId="7007EBB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.093</w:t>
            </w:r>
          </w:p>
        </w:tc>
        <w:tc>
          <w:tcPr>
            <w:tcW w:w="379" w:type="dxa"/>
            <w:tcBorders>
              <w:left w:val="nil"/>
            </w:tcBorders>
            <w:noWrap/>
            <w:tcMar>
              <w:left w:w="0" w:type="dxa"/>
            </w:tcMar>
            <w:vAlign w:val="bottom"/>
            <w:hideMark/>
          </w:tcPr>
          <w:p w14:paraId="208EBEEA"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1F3EE310" w14:textId="705A4F0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.101</w:t>
            </w:r>
          </w:p>
        </w:tc>
        <w:tc>
          <w:tcPr>
            <w:tcW w:w="371" w:type="dxa"/>
            <w:tcBorders>
              <w:left w:val="nil"/>
            </w:tcBorders>
            <w:noWrap/>
            <w:tcMar>
              <w:left w:w="0" w:type="dxa"/>
            </w:tcMar>
            <w:vAlign w:val="bottom"/>
            <w:hideMark/>
          </w:tcPr>
          <w:p w14:paraId="4A999E4D"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025AC060" w14:textId="553E133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.038</w:t>
            </w:r>
          </w:p>
        </w:tc>
        <w:tc>
          <w:tcPr>
            <w:tcW w:w="363" w:type="dxa"/>
            <w:tcBorders>
              <w:left w:val="nil"/>
            </w:tcBorders>
            <w:noWrap/>
            <w:tcMar>
              <w:left w:w="0" w:type="dxa"/>
            </w:tcMar>
            <w:vAlign w:val="bottom"/>
            <w:hideMark/>
          </w:tcPr>
          <w:p w14:paraId="6E92D287"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26F5BD10" w14:textId="77777777" w:rsidTr="000F5464">
        <w:trPr>
          <w:trHeight w:val="20"/>
        </w:trPr>
        <w:tc>
          <w:tcPr>
            <w:tcW w:w="1520" w:type="dxa"/>
            <w:noWrap/>
            <w:vAlign w:val="bottom"/>
            <w:hideMark/>
          </w:tcPr>
          <w:p w14:paraId="467E4A1E"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75EE3950" w14:textId="7449154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(.072)</w:t>
            </w:r>
          </w:p>
        </w:tc>
        <w:tc>
          <w:tcPr>
            <w:tcW w:w="339" w:type="dxa"/>
            <w:tcBorders>
              <w:left w:val="nil"/>
            </w:tcBorders>
            <w:noWrap/>
            <w:tcMar>
              <w:left w:w="0" w:type="dxa"/>
            </w:tcMar>
            <w:vAlign w:val="bottom"/>
            <w:hideMark/>
          </w:tcPr>
          <w:p w14:paraId="4F1998CA"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407586C" w14:textId="60E0778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(.083)</w:t>
            </w:r>
          </w:p>
        </w:tc>
        <w:tc>
          <w:tcPr>
            <w:tcW w:w="347" w:type="dxa"/>
            <w:tcBorders>
              <w:left w:val="nil"/>
            </w:tcBorders>
            <w:noWrap/>
            <w:tcMar>
              <w:left w:w="0" w:type="dxa"/>
            </w:tcMar>
            <w:vAlign w:val="bottom"/>
            <w:hideMark/>
          </w:tcPr>
          <w:p w14:paraId="48D7F54F"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1FEABBE1" w14:textId="59BE71E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(.093)</w:t>
            </w:r>
          </w:p>
        </w:tc>
        <w:tc>
          <w:tcPr>
            <w:tcW w:w="355" w:type="dxa"/>
            <w:tcBorders>
              <w:left w:val="nil"/>
            </w:tcBorders>
            <w:noWrap/>
            <w:tcMar>
              <w:left w:w="0" w:type="dxa"/>
            </w:tcMar>
            <w:vAlign w:val="bottom"/>
            <w:hideMark/>
          </w:tcPr>
          <w:p w14:paraId="0B367AF6"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4417E923" w14:textId="17C84EE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(.089)</w:t>
            </w:r>
          </w:p>
        </w:tc>
        <w:tc>
          <w:tcPr>
            <w:tcW w:w="395" w:type="dxa"/>
            <w:tcBorders>
              <w:left w:val="nil"/>
            </w:tcBorders>
            <w:noWrap/>
            <w:tcMar>
              <w:left w:w="0" w:type="dxa"/>
            </w:tcMar>
            <w:vAlign w:val="bottom"/>
            <w:hideMark/>
          </w:tcPr>
          <w:p w14:paraId="6457BF46"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1551DF49" w14:textId="0BED35F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(.078)</w:t>
            </w:r>
          </w:p>
        </w:tc>
        <w:tc>
          <w:tcPr>
            <w:tcW w:w="387" w:type="dxa"/>
            <w:tcBorders>
              <w:left w:val="nil"/>
            </w:tcBorders>
            <w:noWrap/>
            <w:tcMar>
              <w:left w:w="0" w:type="dxa"/>
            </w:tcMar>
            <w:vAlign w:val="bottom"/>
            <w:hideMark/>
          </w:tcPr>
          <w:p w14:paraId="00EFBADB"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7E0140A" w14:textId="1A6A033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(.083)</w:t>
            </w:r>
          </w:p>
        </w:tc>
        <w:tc>
          <w:tcPr>
            <w:tcW w:w="379" w:type="dxa"/>
            <w:tcBorders>
              <w:left w:val="nil"/>
            </w:tcBorders>
            <w:noWrap/>
            <w:tcMar>
              <w:left w:w="0" w:type="dxa"/>
            </w:tcMar>
            <w:vAlign w:val="bottom"/>
            <w:hideMark/>
          </w:tcPr>
          <w:p w14:paraId="3A6D8B1E"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177EC7D1" w14:textId="6595466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(.109)</w:t>
            </w:r>
          </w:p>
        </w:tc>
        <w:tc>
          <w:tcPr>
            <w:tcW w:w="371" w:type="dxa"/>
            <w:tcBorders>
              <w:left w:val="nil"/>
            </w:tcBorders>
            <w:noWrap/>
            <w:tcMar>
              <w:left w:w="0" w:type="dxa"/>
            </w:tcMar>
            <w:vAlign w:val="bottom"/>
            <w:hideMark/>
          </w:tcPr>
          <w:p w14:paraId="75C46AD9"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0B440371" w14:textId="07B20E8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(.104)</w:t>
            </w:r>
          </w:p>
        </w:tc>
        <w:tc>
          <w:tcPr>
            <w:tcW w:w="363" w:type="dxa"/>
            <w:tcBorders>
              <w:left w:val="nil"/>
            </w:tcBorders>
            <w:noWrap/>
            <w:tcMar>
              <w:left w:w="0" w:type="dxa"/>
            </w:tcMar>
            <w:vAlign w:val="bottom"/>
            <w:hideMark/>
          </w:tcPr>
          <w:p w14:paraId="4B44BC39"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04BA2DEC" w14:textId="77777777" w:rsidTr="000F5464">
        <w:trPr>
          <w:trHeight w:val="20"/>
        </w:trPr>
        <w:tc>
          <w:tcPr>
            <w:tcW w:w="1520" w:type="dxa"/>
            <w:noWrap/>
            <w:vAlign w:val="bottom"/>
            <w:hideMark/>
          </w:tcPr>
          <w:p w14:paraId="3C62C6EF" w14:textId="4D2BA66F"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O</w:t>
            </w:r>
            <w:r w:rsidR="009E1C52" w:rsidRPr="00380830">
              <w:rPr>
                <w:rFonts w:ascii="TimesNewRomanPSMT" w:eastAsia="TimesNewRomanPSMT" w:cs="TimesNewRomanPSMT"/>
                <w:color w:val="auto"/>
                <w:sz w:val="18"/>
                <w:szCs w:val="18"/>
                <w:lang w:eastAsia="en-GB"/>
              </w:rPr>
              <w:t>utcome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positive</w:t>
            </w:r>
          </w:p>
        </w:tc>
        <w:tc>
          <w:tcPr>
            <w:tcW w:w="651" w:type="dxa"/>
            <w:tcBorders>
              <w:right w:val="nil"/>
            </w:tcBorders>
            <w:noWrap/>
            <w:tcMar>
              <w:right w:w="0" w:type="dxa"/>
            </w:tcMar>
            <w:vAlign w:val="bottom"/>
            <w:hideMark/>
          </w:tcPr>
          <w:p w14:paraId="34769A8A" w14:textId="5C6B9B08"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.755</w:t>
            </w:r>
          </w:p>
        </w:tc>
        <w:tc>
          <w:tcPr>
            <w:tcW w:w="339" w:type="dxa"/>
            <w:tcBorders>
              <w:left w:val="nil"/>
            </w:tcBorders>
            <w:noWrap/>
            <w:tcMar>
              <w:left w:w="0" w:type="dxa"/>
            </w:tcMar>
            <w:vAlign w:val="bottom"/>
            <w:hideMark/>
          </w:tcPr>
          <w:p w14:paraId="45136032" w14:textId="77777777" w:rsidR="009E1C52" w:rsidRPr="00380830"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135E439F" w14:textId="0C2D614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.407</w:t>
            </w:r>
          </w:p>
        </w:tc>
        <w:tc>
          <w:tcPr>
            <w:tcW w:w="347" w:type="dxa"/>
            <w:tcBorders>
              <w:left w:val="nil"/>
            </w:tcBorders>
            <w:noWrap/>
            <w:tcMar>
              <w:left w:w="0" w:type="dxa"/>
            </w:tcMar>
            <w:vAlign w:val="bottom"/>
            <w:hideMark/>
          </w:tcPr>
          <w:p w14:paraId="2254DBFE"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2C885FB7" w14:textId="61FDE693"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.541</w:t>
            </w:r>
          </w:p>
        </w:tc>
        <w:tc>
          <w:tcPr>
            <w:tcW w:w="355" w:type="dxa"/>
            <w:tcBorders>
              <w:left w:val="nil"/>
            </w:tcBorders>
            <w:noWrap/>
            <w:tcMar>
              <w:left w:w="0" w:type="dxa"/>
            </w:tcMar>
            <w:vAlign w:val="bottom"/>
            <w:hideMark/>
          </w:tcPr>
          <w:p w14:paraId="06CCAB0D"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74CAD4B5" w14:textId="2FA694B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-.144</w:t>
            </w:r>
          </w:p>
        </w:tc>
        <w:tc>
          <w:tcPr>
            <w:tcW w:w="395" w:type="dxa"/>
            <w:tcBorders>
              <w:left w:val="nil"/>
            </w:tcBorders>
            <w:noWrap/>
            <w:tcMar>
              <w:left w:w="0" w:type="dxa"/>
            </w:tcMar>
            <w:vAlign w:val="bottom"/>
            <w:hideMark/>
          </w:tcPr>
          <w:p w14:paraId="244F0C6E"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079CA85D" w14:textId="7B81DF83"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.177</w:t>
            </w:r>
          </w:p>
        </w:tc>
        <w:tc>
          <w:tcPr>
            <w:tcW w:w="387" w:type="dxa"/>
            <w:tcBorders>
              <w:left w:val="nil"/>
            </w:tcBorders>
            <w:noWrap/>
            <w:tcMar>
              <w:left w:w="0" w:type="dxa"/>
            </w:tcMar>
            <w:vAlign w:val="bottom"/>
            <w:hideMark/>
          </w:tcPr>
          <w:p w14:paraId="1FF3A771"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16B619B" w14:textId="449B56C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.141</w:t>
            </w:r>
          </w:p>
        </w:tc>
        <w:tc>
          <w:tcPr>
            <w:tcW w:w="379" w:type="dxa"/>
            <w:tcBorders>
              <w:left w:val="nil"/>
            </w:tcBorders>
            <w:noWrap/>
            <w:tcMar>
              <w:left w:w="0" w:type="dxa"/>
            </w:tcMar>
            <w:vAlign w:val="bottom"/>
            <w:hideMark/>
          </w:tcPr>
          <w:p w14:paraId="6F8C630E"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77C0F191" w14:textId="4956FA7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-.216</w:t>
            </w:r>
          </w:p>
        </w:tc>
        <w:tc>
          <w:tcPr>
            <w:tcW w:w="371" w:type="dxa"/>
            <w:tcBorders>
              <w:left w:val="nil"/>
            </w:tcBorders>
            <w:noWrap/>
            <w:tcMar>
              <w:left w:w="0" w:type="dxa"/>
            </w:tcMar>
            <w:vAlign w:val="bottom"/>
            <w:hideMark/>
          </w:tcPr>
          <w:p w14:paraId="40002DA7"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61E441BF" w14:textId="4871CC4D"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-.107</w:t>
            </w:r>
          </w:p>
        </w:tc>
        <w:tc>
          <w:tcPr>
            <w:tcW w:w="363" w:type="dxa"/>
            <w:tcBorders>
              <w:left w:val="nil"/>
            </w:tcBorders>
            <w:noWrap/>
            <w:tcMar>
              <w:left w:w="0" w:type="dxa"/>
            </w:tcMar>
            <w:vAlign w:val="bottom"/>
            <w:hideMark/>
          </w:tcPr>
          <w:p w14:paraId="0CBB33AD"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401A6B55" w14:textId="77777777" w:rsidTr="000F5464">
        <w:trPr>
          <w:trHeight w:val="20"/>
        </w:trPr>
        <w:tc>
          <w:tcPr>
            <w:tcW w:w="1520" w:type="dxa"/>
            <w:noWrap/>
            <w:vAlign w:val="bottom"/>
            <w:hideMark/>
          </w:tcPr>
          <w:p w14:paraId="75806171"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59271A6B" w14:textId="2C78DA3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(.373)</w:t>
            </w:r>
          </w:p>
        </w:tc>
        <w:tc>
          <w:tcPr>
            <w:tcW w:w="339" w:type="dxa"/>
            <w:tcBorders>
              <w:left w:val="nil"/>
            </w:tcBorders>
            <w:noWrap/>
            <w:tcMar>
              <w:left w:w="0" w:type="dxa"/>
            </w:tcMar>
            <w:vAlign w:val="bottom"/>
            <w:hideMark/>
          </w:tcPr>
          <w:p w14:paraId="4C2D6A24"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54DB6CE" w14:textId="529E331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(.426)</w:t>
            </w:r>
          </w:p>
        </w:tc>
        <w:tc>
          <w:tcPr>
            <w:tcW w:w="347" w:type="dxa"/>
            <w:tcBorders>
              <w:left w:val="nil"/>
            </w:tcBorders>
            <w:noWrap/>
            <w:tcMar>
              <w:left w:w="0" w:type="dxa"/>
            </w:tcMar>
            <w:vAlign w:val="bottom"/>
            <w:hideMark/>
          </w:tcPr>
          <w:p w14:paraId="116ABA81"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4681AD25" w14:textId="247FCA7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(.422)</w:t>
            </w:r>
          </w:p>
        </w:tc>
        <w:tc>
          <w:tcPr>
            <w:tcW w:w="355" w:type="dxa"/>
            <w:tcBorders>
              <w:left w:val="nil"/>
            </w:tcBorders>
            <w:noWrap/>
            <w:tcMar>
              <w:left w:w="0" w:type="dxa"/>
            </w:tcMar>
            <w:vAlign w:val="bottom"/>
            <w:hideMark/>
          </w:tcPr>
          <w:p w14:paraId="77DC4CD0"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97BC8BD" w14:textId="6CBB6A5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(.402)</w:t>
            </w:r>
          </w:p>
        </w:tc>
        <w:tc>
          <w:tcPr>
            <w:tcW w:w="395" w:type="dxa"/>
            <w:tcBorders>
              <w:left w:val="nil"/>
            </w:tcBorders>
            <w:noWrap/>
            <w:tcMar>
              <w:left w:w="0" w:type="dxa"/>
            </w:tcMar>
            <w:vAlign w:val="bottom"/>
            <w:hideMark/>
          </w:tcPr>
          <w:p w14:paraId="7CD0DA31"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734F7A57" w14:textId="0A7286E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(.353)</w:t>
            </w:r>
          </w:p>
        </w:tc>
        <w:tc>
          <w:tcPr>
            <w:tcW w:w="387" w:type="dxa"/>
            <w:tcBorders>
              <w:left w:val="nil"/>
            </w:tcBorders>
            <w:noWrap/>
            <w:tcMar>
              <w:left w:w="0" w:type="dxa"/>
            </w:tcMar>
            <w:vAlign w:val="bottom"/>
            <w:hideMark/>
          </w:tcPr>
          <w:p w14:paraId="4B155510"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C6D3197" w14:textId="6474E94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(.375)</w:t>
            </w:r>
          </w:p>
        </w:tc>
        <w:tc>
          <w:tcPr>
            <w:tcW w:w="379" w:type="dxa"/>
            <w:tcBorders>
              <w:left w:val="nil"/>
            </w:tcBorders>
            <w:noWrap/>
            <w:tcMar>
              <w:left w:w="0" w:type="dxa"/>
            </w:tcMar>
            <w:vAlign w:val="bottom"/>
            <w:hideMark/>
          </w:tcPr>
          <w:p w14:paraId="54141B1C"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2260F649" w14:textId="43FD05A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(.561)</w:t>
            </w:r>
          </w:p>
        </w:tc>
        <w:tc>
          <w:tcPr>
            <w:tcW w:w="371" w:type="dxa"/>
            <w:tcBorders>
              <w:left w:val="nil"/>
            </w:tcBorders>
            <w:noWrap/>
            <w:tcMar>
              <w:left w:w="0" w:type="dxa"/>
            </w:tcMar>
            <w:vAlign w:val="bottom"/>
            <w:hideMark/>
          </w:tcPr>
          <w:p w14:paraId="7CD524AF"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17ED496F" w14:textId="2BBD541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(.536)</w:t>
            </w:r>
          </w:p>
        </w:tc>
        <w:tc>
          <w:tcPr>
            <w:tcW w:w="363" w:type="dxa"/>
            <w:tcBorders>
              <w:left w:val="nil"/>
            </w:tcBorders>
            <w:noWrap/>
            <w:tcMar>
              <w:left w:w="0" w:type="dxa"/>
            </w:tcMar>
            <w:vAlign w:val="bottom"/>
            <w:hideMark/>
          </w:tcPr>
          <w:p w14:paraId="0526E48B"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1D612997" w14:textId="77777777" w:rsidTr="000F5464">
        <w:trPr>
          <w:trHeight w:val="20"/>
        </w:trPr>
        <w:tc>
          <w:tcPr>
            <w:tcW w:w="1520" w:type="dxa"/>
            <w:noWrap/>
            <w:vAlign w:val="bottom"/>
            <w:hideMark/>
          </w:tcPr>
          <w:p w14:paraId="5094769E" w14:textId="03C87363"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O</w:t>
            </w:r>
            <w:r w:rsidR="009E1C52" w:rsidRPr="00380830">
              <w:rPr>
                <w:rFonts w:ascii="TimesNewRomanPSMT" w:eastAsia="TimesNewRomanPSMT" w:cs="TimesNewRomanPSMT"/>
                <w:color w:val="auto"/>
                <w:sz w:val="18"/>
                <w:szCs w:val="18"/>
                <w:lang w:eastAsia="en-GB"/>
              </w:rPr>
              <w:t>utcome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positive</w:t>
            </w:r>
            <w:r w:rsidR="006675E1" w:rsidRPr="00380830">
              <w:rPr>
                <w:rFonts w:ascii="TimesNewRomanPSMT" w:eastAsia="TimesNewRomanPSMT" w:cs="TimesNewRomanPSMT"/>
                <w:color w:val="auto"/>
                <w:sz w:val="18"/>
                <w:szCs w:val="18"/>
                <w:lang w:eastAsia="en-GB"/>
              </w:rPr>
              <w:t xml:space="preserve"> </w:t>
            </w:r>
            <w:r w:rsidR="006675E1" w:rsidRPr="00380830">
              <w:rPr>
                <w:rFonts w:ascii="TimesNewRomanPSMT" w:eastAsia="TimesNewRomanPSMT" w:cs="TimesNewRomanPSMT"/>
                <w:color w:val="auto"/>
                <w:sz w:val="18"/>
                <w:szCs w:val="18"/>
                <w:lang w:eastAsia="en-GB"/>
              </w:rPr>
              <w:t>×</w:t>
            </w:r>
            <w:r w:rsidR="006675E1"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active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team</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lead</w:t>
            </w:r>
          </w:p>
        </w:tc>
        <w:tc>
          <w:tcPr>
            <w:tcW w:w="651" w:type="dxa"/>
            <w:tcBorders>
              <w:right w:val="nil"/>
            </w:tcBorders>
            <w:noWrap/>
            <w:tcMar>
              <w:right w:w="0" w:type="dxa"/>
            </w:tcMar>
            <w:vAlign w:val="bottom"/>
            <w:hideMark/>
          </w:tcPr>
          <w:p w14:paraId="6A9763F6" w14:textId="0076577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-.166</w:t>
            </w:r>
          </w:p>
        </w:tc>
        <w:tc>
          <w:tcPr>
            <w:tcW w:w="339" w:type="dxa"/>
            <w:tcBorders>
              <w:left w:val="nil"/>
            </w:tcBorders>
            <w:noWrap/>
            <w:tcMar>
              <w:left w:w="0" w:type="dxa"/>
            </w:tcMar>
            <w:vAlign w:val="bottom"/>
            <w:hideMark/>
          </w:tcPr>
          <w:p w14:paraId="4CE2C908"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33470AA1" w14:textId="14979AA5"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1.058</w:t>
            </w:r>
          </w:p>
        </w:tc>
        <w:tc>
          <w:tcPr>
            <w:tcW w:w="347" w:type="dxa"/>
            <w:tcBorders>
              <w:left w:val="nil"/>
            </w:tcBorders>
            <w:noWrap/>
            <w:tcMar>
              <w:left w:w="0" w:type="dxa"/>
            </w:tcMar>
            <w:vAlign w:val="bottom"/>
            <w:hideMark/>
          </w:tcPr>
          <w:p w14:paraId="476F8A58"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2" w:type="dxa"/>
            <w:tcBorders>
              <w:right w:val="nil"/>
            </w:tcBorders>
            <w:noWrap/>
            <w:tcMar>
              <w:right w:w="0" w:type="dxa"/>
            </w:tcMar>
            <w:vAlign w:val="bottom"/>
            <w:hideMark/>
          </w:tcPr>
          <w:p w14:paraId="1D1B333A" w14:textId="3C69D16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.175</w:t>
            </w:r>
          </w:p>
        </w:tc>
        <w:tc>
          <w:tcPr>
            <w:tcW w:w="355" w:type="dxa"/>
            <w:tcBorders>
              <w:left w:val="nil"/>
            </w:tcBorders>
            <w:noWrap/>
            <w:tcMar>
              <w:left w:w="0" w:type="dxa"/>
            </w:tcMar>
            <w:vAlign w:val="bottom"/>
            <w:hideMark/>
          </w:tcPr>
          <w:p w14:paraId="37890912"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1F2DB894" w14:textId="17C31BAC"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1.897</w:t>
            </w:r>
          </w:p>
        </w:tc>
        <w:tc>
          <w:tcPr>
            <w:tcW w:w="395" w:type="dxa"/>
            <w:tcBorders>
              <w:left w:val="nil"/>
            </w:tcBorders>
            <w:noWrap/>
            <w:tcMar>
              <w:left w:w="0" w:type="dxa"/>
            </w:tcMar>
            <w:vAlign w:val="bottom"/>
            <w:hideMark/>
          </w:tcPr>
          <w:p w14:paraId="380ED2B8" w14:textId="77777777" w:rsidR="009E1C52" w:rsidRPr="00380830"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8" w:type="dxa"/>
            <w:tcBorders>
              <w:right w:val="nil"/>
            </w:tcBorders>
            <w:noWrap/>
            <w:tcMar>
              <w:right w:w="0" w:type="dxa"/>
            </w:tcMar>
            <w:vAlign w:val="bottom"/>
            <w:hideMark/>
          </w:tcPr>
          <w:p w14:paraId="2BB6A53A" w14:textId="2D00261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.217</w:t>
            </w:r>
          </w:p>
        </w:tc>
        <w:tc>
          <w:tcPr>
            <w:tcW w:w="387" w:type="dxa"/>
            <w:tcBorders>
              <w:left w:val="nil"/>
            </w:tcBorders>
            <w:noWrap/>
            <w:tcMar>
              <w:left w:w="0" w:type="dxa"/>
            </w:tcMar>
            <w:vAlign w:val="bottom"/>
            <w:hideMark/>
          </w:tcPr>
          <w:p w14:paraId="18ED6762"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6A3CEC0" w14:textId="7422C882"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.192</w:t>
            </w:r>
          </w:p>
        </w:tc>
        <w:tc>
          <w:tcPr>
            <w:tcW w:w="379" w:type="dxa"/>
            <w:tcBorders>
              <w:left w:val="nil"/>
            </w:tcBorders>
            <w:noWrap/>
            <w:tcMar>
              <w:left w:w="0" w:type="dxa"/>
            </w:tcMar>
            <w:vAlign w:val="bottom"/>
            <w:hideMark/>
          </w:tcPr>
          <w:p w14:paraId="353F85C6"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60FBD797" w14:textId="072AECF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1.266</w:t>
            </w:r>
          </w:p>
        </w:tc>
        <w:tc>
          <w:tcPr>
            <w:tcW w:w="371" w:type="dxa"/>
            <w:tcBorders>
              <w:left w:val="nil"/>
            </w:tcBorders>
            <w:noWrap/>
            <w:tcMar>
              <w:left w:w="0" w:type="dxa"/>
            </w:tcMar>
            <w:vAlign w:val="bottom"/>
            <w:hideMark/>
          </w:tcPr>
          <w:p w14:paraId="388AB3D1"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3C212B59" w14:textId="1412ADBA"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1.116</w:t>
            </w:r>
          </w:p>
        </w:tc>
        <w:tc>
          <w:tcPr>
            <w:tcW w:w="363" w:type="dxa"/>
            <w:tcBorders>
              <w:left w:val="nil"/>
            </w:tcBorders>
            <w:noWrap/>
            <w:tcMar>
              <w:left w:w="0" w:type="dxa"/>
            </w:tcMar>
            <w:vAlign w:val="bottom"/>
            <w:hideMark/>
          </w:tcPr>
          <w:p w14:paraId="5F88C7AD"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24F5D41C" w14:textId="77777777" w:rsidTr="000F5464">
        <w:trPr>
          <w:trHeight w:val="20"/>
        </w:trPr>
        <w:tc>
          <w:tcPr>
            <w:tcW w:w="1520" w:type="dxa"/>
            <w:noWrap/>
            <w:vAlign w:val="bottom"/>
            <w:hideMark/>
          </w:tcPr>
          <w:p w14:paraId="3385555B"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1D28532F" w14:textId="18F7EB9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(.526)</w:t>
            </w:r>
          </w:p>
        </w:tc>
        <w:tc>
          <w:tcPr>
            <w:tcW w:w="339" w:type="dxa"/>
            <w:tcBorders>
              <w:left w:val="nil"/>
            </w:tcBorders>
            <w:noWrap/>
            <w:tcMar>
              <w:left w:w="0" w:type="dxa"/>
            </w:tcMar>
            <w:vAlign w:val="bottom"/>
            <w:hideMark/>
          </w:tcPr>
          <w:p w14:paraId="2F0C04B9"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7B1DEE17" w14:textId="06E4B7C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(.601)</w:t>
            </w:r>
          </w:p>
        </w:tc>
        <w:tc>
          <w:tcPr>
            <w:tcW w:w="347" w:type="dxa"/>
            <w:tcBorders>
              <w:left w:val="nil"/>
            </w:tcBorders>
            <w:noWrap/>
            <w:tcMar>
              <w:left w:w="0" w:type="dxa"/>
            </w:tcMar>
            <w:vAlign w:val="bottom"/>
            <w:hideMark/>
          </w:tcPr>
          <w:p w14:paraId="4643F419"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37F833C8" w14:textId="1C51B2D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(.592)</w:t>
            </w:r>
          </w:p>
        </w:tc>
        <w:tc>
          <w:tcPr>
            <w:tcW w:w="355" w:type="dxa"/>
            <w:tcBorders>
              <w:left w:val="nil"/>
            </w:tcBorders>
            <w:noWrap/>
            <w:tcMar>
              <w:left w:w="0" w:type="dxa"/>
            </w:tcMar>
            <w:vAlign w:val="bottom"/>
            <w:hideMark/>
          </w:tcPr>
          <w:p w14:paraId="47E74B2F"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F3C2783" w14:textId="07AB06B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(.564)</w:t>
            </w:r>
          </w:p>
        </w:tc>
        <w:tc>
          <w:tcPr>
            <w:tcW w:w="395" w:type="dxa"/>
            <w:tcBorders>
              <w:left w:val="nil"/>
            </w:tcBorders>
            <w:noWrap/>
            <w:tcMar>
              <w:left w:w="0" w:type="dxa"/>
            </w:tcMar>
            <w:vAlign w:val="bottom"/>
            <w:hideMark/>
          </w:tcPr>
          <w:p w14:paraId="11C4937A"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3D5A5C5A" w14:textId="1B9DDEA3"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(.495)</w:t>
            </w:r>
          </w:p>
        </w:tc>
        <w:tc>
          <w:tcPr>
            <w:tcW w:w="387" w:type="dxa"/>
            <w:tcBorders>
              <w:left w:val="nil"/>
            </w:tcBorders>
            <w:noWrap/>
            <w:tcMar>
              <w:left w:w="0" w:type="dxa"/>
            </w:tcMar>
            <w:vAlign w:val="bottom"/>
            <w:hideMark/>
          </w:tcPr>
          <w:p w14:paraId="4E95C8E7"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3492872" w14:textId="58D3365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(.526)</w:t>
            </w:r>
          </w:p>
        </w:tc>
        <w:tc>
          <w:tcPr>
            <w:tcW w:w="379" w:type="dxa"/>
            <w:tcBorders>
              <w:left w:val="nil"/>
            </w:tcBorders>
            <w:noWrap/>
            <w:tcMar>
              <w:left w:w="0" w:type="dxa"/>
            </w:tcMar>
            <w:vAlign w:val="bottom"/>
            <w:hideMark/>
          </w:tcPr>
          <w:p w14:paraId="08A19826"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3A56B183" w14:textId="3168ABC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(.790)</w:t>
            </w:r>
          </w:p>
        </w:tc>
        <w:tc>
          <w:tcPr>
            <w:tcW w:w="371" w:type="dxa"/>
            <w:tcBorders>
              <w:left w:val="nil"/>
            </w:tcBorders>
            <w:noWrap/>
            <w:tcMar>
              <w:left w:w="0" w:type="dxa"/>
            </w:tcMar>
            <w:vAlign w:val="bottom"/>
            <w:hideMark/>
          </w:tcPr>
          <w:p w14:paraId="2AE4C1E9"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24EFE0E3" w14:textId="1E0699C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(.755)</w:t>
            </w:r>
          </w:p>
        </w:tc>
        <w:tc>
          <w:tcPr>
            <w:tcW w:w="363" w:type="dxa"/>
            <w:tcBorders>
              <w:left w:val="nil"/>
            </w:tcBorders>
            <w:noWrap/>
            <w:tcMar>
              <w:left w:w="0" w:type="dxa"/>
            </w:tcMar>
            <w:vAlign w:val="bottom"/>
            <w:hideMark/>
          </w:tcPr>
          <w:p w14:paraId="219324C1"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140B9CF2" w14:textId="77777777" w:rsidTr="000F5464">
        <w:trPr>
          <w:trHeight w:val="20"/>
        </w:trPr>
        <w:tc>
          <w:tcPr>
            <w:tcW w:w="1520" w:type="dxa"/>
            <w:noWrap/>
            <w:vAlign w:val="bottom"/>
            <w:hideMark/>
          </w:tcPr>
          <w:p w14:paraId="05D70167" w14:textId="7B554A77"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O</w:t>
            </w:r>
            <w:r w:rsidR="009E1C52" w:rsidRPr="00380830">
              <w:rPr>
                <w:rFonts w:ascii="TimesNewRomanPSMT" w:eastAsia="TimesNewRomanPSMT" w:cs="TimesNewRomanPSMT"/>
                <w:color w:val="auto"/>
                <w:sz w:val="18"/>
                <w:szCs w:val="18"/>
                <w:lang w:eastAsia="en-GB"/>
              </w:rPr>
              <w:t>utcome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positive</w:t>
            </w:r>
            <w:r w:rsidR="006675E1" w:rsidRPr="00380830">
              <w:rPr>
                <w:rFonts w:ascii="TimesNewRomanPSMT" w:eastAsia="TimesNewRomanPSMT" w:cs="TimesNewRomanPSMT"/>
                <w:color w:val="auto"/>
                <w:sz w:val="18"/>
                <w:szCs w:val="18"/>
                <w:lang w:eastAsia="en-GB"/>
              </w:rPr>
              <w:t xml:space="preserve"> </w:t>
            </w:r>
            <w:r w:rsidR="006675E1" w:rsidRPr="00380830">
              <w:rPr>
                <w:rFonts w:ascii="TimesNewRomanPSMT" w:eastAsia="TimesNewRomanPSMT" w:cs="TimesNewRomanPSMT"/>
                <w:color w:val="auto"/>
                <w:sz w:val="18"/>
                <w:szCs w:val="18"/>
                <w:lang w:eastAsia="en-GB"/>
              </w:rPr>
              <w:t>×</w:t>
            </w:r>
            <w:r w:rsidR="006675E1"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pa</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available</w:t>
            </w:r>
          </w:p>
        </w:tc>
        <w:tc>
          <w:tcPr>
            <w:tcW w:w="651" w:type="dxa"/>
            <w:tcBorders>
              <w:right w:val="nil"/>
            </w:tcBorders>
            <w:noWrap/>
            <w:tcMar>
              <w:right w:w="0" w:type="dxa"/>
            </w:tcMar>
            <w:vAlign w:val="bottom"/>
            <w:hideMark/>
          </w:tcPr>
          <w:p w14:paraId="245D8DFB" w14:textId="5F73D6D3"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-.571</w:t>
            </w:r>
          </w:p>
        </w:tc>
        <w:tc>
          <w:tcPr>
            <w:tcW w:w="339" w:type="dxa"/>
            <w:tcBorders>
              <w:left w:val="nil"/>
            </w:tcBorders>
            <w:noWrap/>
            <w:tcMar>
              <w:left w:w="0" w:type="dxa"/>
            </w:tcMar>
            <w:vAlign w:val="bottom"/>
            <w:hideMark/>
          </w:tcPr>
          <w:p w14:paraId="341CAD8D"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4B3ACC1E" w14:textId="205B2BE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.081</w:t>
            </w:r>
          </w:p>
        </w:tc>
        <w:tc>
          <w:tcPr>
            <w:tcW w:w="347" w:type="dxa"/>
            <w:tcBorders>
              <w:left w:val="nil"/>
            </w:tcBorders>
            <w:noWrap/>
            <w:tcMar>
              <w:left w:w="0" w:type="dxa"/>
            </w:tcMar>
            <w:vAlign w:val="bottom"/>
            <w:hideMark/>
          </w:tcPr>
          <w:p w14:paraId="29B58932"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345D0507" w14:textId="7A7045A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.722</w:t>
            </w:r>
          </w:p>
        </w:tc>
        <w:tc>
          <w:tcPr>
            <w:tcW w:w="355" w:type="dxa"/>
            <w:tcBorders>
              <w:left w:val="nil"/>
            </w:tcBorders>
            <w:noWrap/>
            <w:tcMar>
              <w:left w:w="0" w:type="dxa"/>
            </w:tcMar>
            <w:vAlign w:val="bottom"/>
            <w:hideMark/>
          </w:tcPr>
          <w:p w14:paraId="6F96AA6B"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214B2A7" w14:textId="60AD51F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.949</w:t>
            </w:r>
          </w:p>
        </w:tc>
        <w:tc>
          <w:tcPr>
            <w:tcW w:w="395" w:type="dxa"/>
            <w:tcBorders>
              <w:left w:val="nil"/>
            </w:tcBorders>
            <w:noWrap/>
            <w:tcMar>
              <w:left w:w="0" w:type="dxa"/>
            </w:tcMar>
            <w:vAlign w:val="bottom"/>
            <w:hideMark/>
          </w:tcPr>
          <w:p w14:paraId="6F1653CF"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469A0D4F" w14:textId="5BFD5AC7"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.900</w:t>
            </w:r>
          </w:p>
        </w:tc>
        <w:tc>
          <w:tcPr>
            <w:tcW w:w="387" w:type="dxa"/>
            <w:tcBorders>
              <w:left w:val="nil"/>
            </w:tcBorders>
            <w:noWrap/>
            <w:tcMar>
              <w:left w:w="0" w:type="dxa"/>
            </w:tcMar>
            <w:vAlign w:val="bottom"/>
            <w:hideMark/>
          </w:tcPr>
          <w:p w14:paraId="1EFD69B1"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7ACC648B" w14:textId="6C95D8A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-.060</w:t>
            </w:r>
          </w:p>
        </w:tc>
        <w:tc>
          <w:tcPr>
            <w:tcW w:w="379" w:type="dxa"/>
            <w:tcBorders>
              <w:left w:val="nil"/>
            </w:tcBorders>
            <w:noWrap/>
            <w:tcMar>
              <w:left w:w="0" w:type="dxa"/>
            </w:tcMar>
            <w:vAlign w:val="bottom"/>
            <w:hideMark/>
          </w:tcPr>
          <w:p w14:paraId="0E3A2003"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66EABBC6" w14:textId="011B43B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1.211</w:t>
            </w:r>
          </w:p>
        </w:tc>
        <w:tc>
          <w:tcPr>
            <w:tcW w:w="371" w:type="dxa"/>
            <w:tcBorders>
              <w:left w:val="nil"/>
            </w:tcBorders>
            <w:noWrap/>
            <w:tcMar>
              <w:left w:w="0" w:type="dxa"/>
            </w:tcMar>
            <w:vAlign w:val="bottom"/>
            <w:hideMark/>
          </w:tcPr>
          <w:p w14:paraId="56328CF8"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6C56F177" w14:textId="6130583D"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.831</w:t>
            </w:r>
          </w:p>
        </w:tc>
        <w:tc>
          <w:tcPr>
            <w:tcW w:w="363" w:type="dxa"/>
            <w:tcBorders>
              <w:left w:val="nil"/>
            </w:tcBorders>
            <w:noWrap/>
            <w:tcMar>
              <w:left w:w="0" w:type="dxa"/>
            </w:tcMar>
            <w:vAlign w:val="bottom"/>
            <w:hideMark/>
          </w:tcPr>
          <w:p w14:paraId="5E7A473B"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4971EB26" w14:textId="77777777" w:rsidTr="000F5464">
        <w:trPr>
          <w:trHeight w:val="20"/>
        </w:trPr>
        <w:tc>
          <w:tcPr>
            <w:tcW w:w="1520" w:type="dxa"/>
            <w:noWrap/>
            <w:vAlign w:val="bottom"/>
            <w:hideMark/>
          </w:tcPr>
          <w:p w14:paraId="1C90A2B8"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73BF2629" w14:textId="3883695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(.498)</w:t>
            </w:r>
          </w:p>
        </w:tc>
        <w:tc>
          <w:tcPr>
            <w:tcW w:w="339" w:type="dxa"/>
            <w:tcBorders>
              <w:left w:val="nil"/>
            </w:tcBorders>
            <w:noWrap/>
            <w:tcMar>
              <w:left w:w="0" w:type="dxa"/>
            </w:tcMar>
            <w:vAlign w:val="bottom"/>
            <w:hideMark/>
          </w:tcPr>
          <w:p w14:paraId="0727F161"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263BABB" w14:textId="4BA92FB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(.569)</w:t>
            </w:r>
          </w:p>
        </w:tc>
        <w:tc>
          <w:tcPr>
            <w:tcW w:w="347" w:type="dxa"/>
            <w:tcBorders>
              <w:left w:val="nil"/>
            </w:tcBorders>
            <w:noWrap/>
            <w:tcMar>
              <w:left w:w="0" w:type="dxa"/>
            </w:tcMar>
            <w:vAlign w:val="bottom"/>
            <w:hideMark/>
          </w:tcPr>
          <w:p w14:paraId="66FF5D04"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6DA04E6C" w14:textId="18594D0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(.641)</w:t>
            </w:r>
          </w:p>
        </w:tc>
        <w:tc>
          <w:tcPr>
            <w:tcW w:w="355" w:type="dxa"/>
            <w:tcBorders>
              <w:left w:val="nil"/>
            </w:tcBorders>
            <w:noWrap/>
            <w:tcMar>
              <w:left w:w="0" w:type="dxa"/>
            </w:tcMar>
            <w:vAlign w:val="bottom"/>
            <w:hideMark/>
          </w:tcPr>
          <w:p w14:paraId="39ED7B9F"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6AC5C4D" w14:textId="1E1216F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(.610)</w:t>
            </w:r>
          </w:p>
        </w:tc>
        <w:tc>
          <w:tcPr>
            <w:tcW w:w="395" w:type="dxa"/>
            <w:tcBorders>
              <w:left w:val="nil"/>
            </w:tcBorders>
            <w:noWrap/>
            <w:tcMar>
              <w:left w:w="0" w:type="dxa"/>
            </w:tcMar>
            <w:vAlign w:val="bottom"/>
            <w:hideMark/>
          </w:tcPr>
          <w:p w14:paraId="7D5DD222"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13534C3A" w14:textId="3B1908C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(.536)</w:t>
            </w:r>
          </w:p>
        </w:tc>
        <w:tc>
          <w:tcPr>
            <w:tcW w:w="387" w:type="dxa"/>
            <w:tcBorders>
              <w:left w:val="nil"/>
            </w:tcBorders>
            <w:noWrap/>
            <w:tcMar>
              <w:left w:w="0" w:type="dxa"/>
            </w:tcMar>
            <w:vAlign w:val="bottom"/>
            <w:hideMark/>
          </w:tcPr>
          <w:p w14:paraId="7DA019DE"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20D60D3" w14:textId="1A45556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(.570)</w:t>
            </w:r>
          </w:p>
        </w:tc>
        <w:tc>
          <w:tcPr>
            <w:tcW w:w="379" w:type="dxa"/>
            <w:tcBorders>
              <w:left w:val="nil"/>
            </w:tcBorders>
            <w:noWrap/>
            <w:tcMar>
              <w:left w:w="0" w:type="dxa"/>
            </w:tcMar>
            <w:vAlign w:val="bottom"/>
            <w:hideMark/>
          </w:tcPr>
          <w:p w14:paraId="564825D7"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28E082E0" w14:textId="481AC45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(.748)</w:t>
            </w:r>
          </w:p>
        </w:tc>
        <w:tc>
          <w:tcPr>
            <w:tcW w:w="371" w:type="dxa"/>
            <w:tcBorders>
              <w:left w:val="nil"/>
            </w:tcBorders>
            <w:noWrap/>
            <w:tcMar>
              <w:left w:w="0" w:type="dxa"/>
            </w:tcMar>
            <w:vAlign w:val="bottom"/>
            <w:hideMark/>
          </w:tcPr>
          <w:p w14:paraId="480986B8"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3082154A" w14:textId="604051ED"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(.715)</w:t>
            </w:r>
          </w:p>
        </w:tc>
        <w:tc>
          <w:tcPr>
            <w:tcW w:w="363" w:type="dxa"/>
            <w:tcBorders>
              <w:left w:val="nil"/>
            </w:tcBorders>
            <w:noWrap/>
            <w:tcMar>
              <w:left w:w="0" w:type="dxa"/>
            </w:tcMar>
            <w:vAlign w:val="bottom"/>
            <w:hideMark/>
          </w:tcPr>
          <w:p w14:paraId="09778690"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739BD8DD" w14:textId="77777777" w:rsidTr="000F5464">
        <w:trPr>
          <w:trHeight w:val="20"/>
        </w:trPr>
        <w:tc>
          <w:tcPr>
            <w:tcW w:w="1520" w:type="dxa"/>
            <w:noWrap/>
            <w:vAlign w:val="bottom"/>
            <w:hideMark/>
          </w:tcPr>
          <w:p w14:paraId="3256EA6C" w14:textId="3BFF54B7"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O</w:t>
            </w:r>
            <w:r w:rsidR="009E1C52" w:rsidRPr="00380830">
              <w:rPr>
                <w:rFonts w:ascii="TimesNewRomanPSMT" w:eastAsia="TimesNewRomanPSMT" w:cs="TimesNewRomanPSMT"/>
                <w:color w:val="auto"/>
                <w:sz w:val="18"/>
                <w:szCs w:val="18"/>
                <w:lang w:eastAsia="en-GB"/>
              </w:rPr>
              <w:t>utcome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positive</w:t>
            </w:r>
            <w:r w:rsidR="006675E1" w:rsidRPr="00380830">
              <w:rPr>
                <w:rFonts w:ascii="TimesNewRomanPSMT" w:eastAsia="TimesNewRomanPSMT" w:cs="TimesNewRomanPSMT"/>
                <w:color w:val="auto"/>
                <w:sz w:val="18"/>
                <w:szCs w:val="18"/>
                <w:lang w:eastAsia="en-GB"/>
              </w:rPr>
              <w:t xml:space="preserve"> </w:t>
            </w:r>
            <w:r w:rsidR="006675E1" w:rsidRPr="00380830">
              <w:rPr>
                <w:rFonts w:ascii="TimesNewRomanPSMT" w:eastAsia="TimesNewRomanPSMT" w:cs="TimesNewRomanPSMT"/>
                <w:color w:val="auto"/>
                <w:sz w:val="18"/>
                <w:szCs w:val="18"/>
                <w:lang w:eastAsia="en-GB"/>
              </w:rPr>
              <w:t>×</w:t>
            </w:r>
            <w:r w:rsidR="006675E1"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pa</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available</w:t>
            </w:r>
            <w:r w:rsidR="006675E1" w:rsidRPr="00380830">
              <w:rPr>
                <w:rFonts w:ascii="TimesNewRomanPSMT" w:eastAsia="TimesNewRomanPSMT" w:cs="TimesNewRomanPSMT"/>
                <w:color w:val="auto"/>
                <w:sz w:val="18"/>
                <w:szCs w:val="18"/>
                <w:lang w:eastAsia="en-GB"/>
              </w:rPr>
              <w:t xml:space="preserve"> </w:t>
            </w:r>
            <w:r w:rsidR="006675E1" w:rsidRPr="00380830">
              <w:rPr>
                <w:rFonts w:ascii="TimesNewRomanPSMT" w:eastAsia="TimesNewRomanPSMT" w:cs="TimesNewRomanPSMT"/>
                <w:color w:val="auto"/>
                <w:sz w:val="18"/>
                <w:szCs w:val="18"/>
                <w:lang w:eastAsia="en-GB"/>
              </w:rPr>
              <w:t>×</w:t>
            </w:r>
            <w:r w:rsidR="006675E1"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active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team</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lead</w:t>
            </w:r>
          </w:p>
        </w:tc>
        <w:tc>
          <w:tcPr>
            <w:tcW w:w="651" w:type="dxa"/>
            <w:tcBorders>
              <w:right w:val="nil"/>
            </w:tcBorders>
            <w:noWrap/>
            <w:tcMar>
              <w:right w:w="0" w:type="dxa"/>
            </w:tcMar>
            <w:vAlign w:val="bottom"/>
            <w:hideMark/>
          </w:tcPr>
          <w:p w14:paraId="4B6BEE00" w14:textId="1B1CDAE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.790</w:t>
            </w:r>
          </w:p>
        </w:tc>
        <w:tc>
          <w:tcPr>
            <w:tcW w:w="339" w:type="dxa"/>
            <w:tcBorders>
              <w:left w:val="nil"/>
            </w:tcBorders>
            <w:noWrap/>
            <w:tcMar>
              <w:left w:w="0" w:type="dxa"/>
            </w:tcMar>
            <w:vAlign w:val="bottom"/>
            <w:hideMark/>
          </w:tcPr>
          <w:p w14:paraId="06965BC2"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14AC837" w14:textId="7E6F43BA"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-.803</w:t>
            </w:r>
          </w:p>
        </w:tc>
        <w:tc>
          <w:tcPr>
            <w:tcW w:w="347" w:type="dxa"/>
            <w:tcBorders>
              <w:left w:val="nil"/>
            </w:tcBorders>
            <w:noWrap/>
            <w:tcMar>
              <w:left w:w="0" w:type="dxa"/>
            </w:tcMar>
            <w:vAlign w:val="bottom"/>
            <w:hideMark/>
          </w:tcPr>
          <w:p w14:paraId="3CEFBC4C"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5417930A" w14:textId="11F7414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-.865</w:t>
            </w:r>
          </w:p>
        </w:tc>
        <w:tc>
          <w:tcPr>
            <w:tcW w:w="355" w:type="dxa"/>
            <w:tcBorders>
              <w:left w:val="nil"/>
            </w:tcBorders>
            <w:noWrap/>
            <w:tcMar>
              <w:left w:w="0" w:type="dxa"/>
            </w:tcMar>
            <w:vAlign w:val="bottom"/>
            <w:hideMark/>
          </w:tcPr>
          <w:p w14:paraId="2770C1E6"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BCB512C" w14:textId="39EE2FE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-1.265</w:t>
            </w:r>
          </w:p>
        </w:tc>
        <w:tc>
          <w:tcPr>
            <w:tcW w:w="395" w:type="dxa"/>
            <w:tcBorders>
              <w:left w:val="nil"/>
            </w:tcBorders>
            <w:noWrap/>
            <w:tcMar>
              <w:left w:w="0" w:type="dxa"/>
            </w:tcMar>
            <w:vAlign w:val="bottom"/>
            <w:hideMark/>
          </w:tcPr>
          <w:p w14:paraId="31F5DCCD"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402479D1" w14:textId="2E412D9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-1.075</w:t>
            </w:r>
          </w:p>
        </w:tc>
        <w:tc>
          <w:tcPr>
            <w:tcW w:w="387" w:type="dxa"/>
            <w:tcBorders>
              <w:left w:val="nil"/>
            </w:tcBorders>
            <w:noWrap/>
            <w:tcMar>
              <w:left w:w="0" w:type="dxa"/>
            </w:tcMar>
            <w:vAlign w:val="bottom"/>
            <w:hideMark/>
          </w:tcPr>
          <w:p w14:paraId="52621C7E"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18EBF840" w14:textId="738F11E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.881</w:t>
            </w:r>
          </w:p>
        </w:tc>
        <w:tc>
          <w:tcPr>
            <w:tcW w:w="379" w:type="dxa"/>
            <w:tcBorders>
              <w:left w:val="nil"/>
            </w:tcBorders>
            <w:noWrap/>
            <w:tcMar>
              <w:left w:w="0" w:type="dxa"/>
            </w:tcMar>
            <w:vAlign w:val="bottom"/>
            <w:hideMark/>
          </w:tcPr>
          <w:p w14:paraId="2F9F66FF"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113F23E0" w14:textId="461BAC35"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-2.527</w:t>
            </w:r>
          </w:p>
        </w:tc>
        <w:tc>
          <w:tcPr>
            <w:tcW w:w="371" w:type="dxa"/>
            <w:tcBorders>
              <w:left w:val="nil"/>
            </w:tcBorders>
            <w:noWrap/>
            <w:tcMar>
              <w:left w:w="0" w:type="dxa"/>
            </w:tcMar>
            <w:vAlign w:val="bottom"/>
            <w:hideMark/>
          </w:tcPr>
          <w:p w14:paraId="3E4FF6AE"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05" w:type="dxa"/>
            <w:tcBorders>
              <w:right w:val="nil"/>
            </w:tcBorders>
            <w:noWrap/>
            <w:tcMar>
              <w:right w:w="0" w:type="dxa"/>
            </w:tcMar>
            <w:vAlign w:val="bottom"/>
            <w:hideMark/>
          </w:tcPr>
          <w:p w14:paraId="1CB754CB" w14:textId="287B183D"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-3.059</w:t>
            </w:r>
          </w:p>
        </w:tc>
        <w:tc>
          <w:tcPr>
            <w:tcW w:w="363" w:type="dxa"/>
            <w:tcBorders>
              <w:left w:val="nil"/>
            </w:tcBorders>
            <w:noWrap/>
            <w:tcMar>
              <w:left w:w="0" w:type="dxa"/>
            </w:tcMar>
            <w:vAlign w:val="bottom"/>
            <w:hideMark/>
          </w:tcPr>
          <w:p w14:paraId="403CB295"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r>
      <w:tr w:rsidR="000F5464" w:rsidRPr="009E1C52" w14:paraId="782B724A" w14:textId="77777777" w:rsidTr="000F5464">
        <w:trPr>
          <w:trHeight w:val="20"/>
        </w:trPr>
        <w:tc>
          <w:tcPr>
            <w:tcW w:w="1520" w:type="dxa"/>
            <w:noWrap/>
            <w:vAlign w:val="bottom"/>
            <w:hideMark/>
          </w:tcPr>
          <w:p w14:paraId="3CDB9537"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4EF82D48" w14:textId="5BACF4A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(.698)</w:t>
            </w:r>
          </w:p>
        </w:tc>
        <w:tc>
          <w:tcPr>
            <w:tcW w:w="339" w:type="dxa"/>
            <w:tcBorders>
              <w:left w:val="nil"/>
            </w:tcBorders>
            <w:noWrap/>
            <w:tcMar>
              <w:left w:w="0" w:type="dxa"/>
            </w:tcMar>
            <w:vAlign w:val="bottom"/>
            <w:hideMark/>
          </w:tcPr>
          <w:p w14:paraId="21EDF5E1"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40FE8098" w14:textId="6F46AED0"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(.798)</w:t>
            </w:r>
          </w:p>
        </w:tc>
        <w:tc>
          <w:tcPr>
            <w:tcW w:w="347" w:type="dxa"/>
            <w:tcBorders>
              <w:left w:val="nil"/>
            </w:tcBorders>
            <w:noWrap/>
            <w:tcMar>
              <w:left w:w="0" w:type="dxa"/>
            </w:tcMar>
            <w:vAlign w:val="bottom"/>
            <w:hideMark/>
          </w:tcPr>
          <w:p w14:paraId="7E982879"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2E55A152" w14:textId="3F41FC5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(.900)</w:t>
            </w:r>
          </w:p>
        </w:tc>
        <w:tc>
          <w:tcPr>
            <w:tcW w:w="355" w:type="dxa"/>
            <w:tcBorders>
              <w:left w:val="nil"/>
            </w:tcBorders>
            <w:noWrap/>
            <w:tcMar>
              <w:left w:w="0" w:type="dxa"/>
            </w:tcMar>
            <w:vAlign w:val="bottom"/>
            <w:hideMark/>
          </w:tcPr>
          <w:p w14:paraId="261A87E7"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2DC7CD6" w14:textId="6439A8B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(.856)</w:t>
            </w:r>
          </w:p>
        </w:tc>
        <w:tc>
          <w:tcPr>
            <w:tcW w:w="395" w:type="dxa"/>
            <w:tcBorders>
              <w:left w:val="nil"/>
            </w:tcBorders>
            <w:noWrap/>
            <w:tcMar>
              <w:left w:w="0" w:type="dxa"/>
            </w:tcMar>
            <w:vAlign w:val="bottom"/>
            <w:hideMark/>
          </w:tcPr>
          <w:p w14:paraId="3FAE085E"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1283C3D6" w14:textId="689EB53D"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(.752)</w:t>
            </w:r>
          </w:p>
        </w:tc>
        <w:tc>
          <w:tcPr>
            <w:tcW w:w="387" w:type="dxa"/>
            <w:tcBorders>
              <w:left w:val="nil"/>
            </w:tcBorders>
            <w:noWrap/>
            <w:tcMar>
              <w:left w:w="0" w:type="dxa"/>
            </w:tcMar>
            <w:vAlign w:val="bottom"/>
            <w:hideMark/>
          </w:tcPr>
          <w:p w14:paraId="63FC995E"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C94A6ED" w14:textId="1AF784D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(.799)</w:t>
            </w:r>
          </w:p>
        </w:tc>
        <w:tc>
          <w:tcPr>
            <w:tcW w:w="379" w:type="dxa"/>
            <w:tcBorders>
              <w:left w:val="nil"/>
            </w:tcBorders>
            <w:noWrap/>
            <w:tcMar>
              <w:left w:w="0" w:type="dxa"/>
            </w:tcMar>
            <w:vAlign w:val="bottom"/>
            <w:hideMark/>
          </w:tcPr>
          <w:p w14:paraId="1DD4D500"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08FC2111" w14:textId="76E8C285" w:rsidR="009E1C52" w:rsidRPr="00380830" w:rsidRDefault="00A12DAA" w:rsidP="00EE477A">
            <w:pPr>
              <w:pStyle w:val="Basictext"/>
              <w:jc w:val="right"/>
              <w:rPr>
                <w:rFonts w:ascii="TimesNewRomanPSMT" w:eastAsia="TimesNewRomanPSMT" w:cs="TimesNewRomanPSMT"/>
                <w:color w:val="auto"/>
                <w:sz w:val="18"/>
                <w:szCs w:val="18"/>
                <w:lang w:eastAsia="en-GB"/>
              </w:rPr>
            </w:pPr>
            <w:r w:rsidRPr="00380830">
              <w:rPr>
                <w:sz w:val="18"/>
                <w:szCs w:val="18"/>
              </w:rPr>
              <w:t>(</w:t>
            </w:r>
            <w:r w:rsidR="009E1C52" w:rsidRPr="00380830">
              <w:rPr>
                <w:sz w:val="18"/>
                <w:szCs w:val="18"/>
              </w:rPr>
              <w:t>1.050</w:t>
            </w:r>
          </w:p>
        </w:tc>
        <w:tc>
          <w:tcPr>
            <w:tcW w:w="371" w:type="dxa"/>
            <w:tcBorders>
              <w:left w:val="nil"/>
            </w:tcBorders>
            <w:noWrap/>
            <w:tcMar>
              <w:left w:w="0" w:type="dxa"/>
            </w:tcMar>
            <w:vAlign w:val="bottom"/>
            <w:hideMark/>
          </w:tcPr>
          <w:p w14:paraId="4B8D4844" w14:textId="78338B2B" w:rsidR="009E1C52" w:rsidRPr="00380830" w:rsidRDefault="00A12DAA" w:rsidP="00E0764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w:t>
            </w:r>
          </w:p>
        </w:tc>
        <w:tc>
          <w:tcPr>
            <w:tcW w:w="705" w:type="dxa"/>
            <w:tcBorders>
              <w:right w:val="nil"/>
            </w:tcBorders>
            <w:noWrap/>
            <w:tcMar>
              <w:right w:w="0" w:type="dxa"/>
            </w:tcMar>
            <w:vAlign w:val="bottom"/>
            <w:hideMark/>
          </w:tcPr>
          <w:p w14:paraId="061A304C" w14:textId="1E1E2508" w:rsidR="009E1C52" w:rsidRPr="00380830" w:rsidRDefault="00A12DAA" w:rsidP="00EE477A">
            <w:pPr>
              <w:pStyle w:val="Basictext"/>
              <w:jc w:val="right"/>
              <w:rPr>
                <w:rFonts w:ascii="TimesNewRomanPSMT" w:eastAsia="TimesNewRomanPSMT" w:cs="TimesNewRomanPSMT"/>
                <w:color w:val="auto"/>
                <w:sz w:val="18"/>
                <w:szCs w:val="18"/>
                <w:lang w:eastAsia="en-GB"/>
              </w:rPr>
            </w:pPr>
            <w:r w:rsidRPr="00380830">
              <w:rPr>
                <w:sz w:val="18"/>
                <w:szCs w:val="18"/>
              </w:rPr>
              <w:t>(</w:t>
            </w:r>
            <w:r w:rsidR="009E1C52" w:rsidRPr="00380830">
              <w:rPr>
                <w:sz w:val="18"/>
                <w:szCs w:val="18"/>
              </w:rPr>
              <w:t>1.003</w:t>
            </w:r>
          </w:p>
        </w:tc>
        <w:tc>
          <w:tcPr>
            <w:tcW w:w="363" w:type="dxa"/>
            <w:tcBorders>
              <w:left w:val="nil"/>
            </w:tcBorders>
            <w:noWrap/>
            <w:tcMar>
              <w:left w:w="0" w:type="dxa"/>
            </w:tcMar>
            <w:vAlign w:val="bottom"/>
            <w:hideMark/>
          </w:tcPr>
          <w:p w14:paraId="35BB940C" w14:textId="4A575438" w:rsidR="009E1C52" w:rsidRPr="00380830" w:rsidRDefault="00A12DAA" w:rsidP="00EE477A">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w:t>
            </w:r>
          </w:p>
        </w:tc>
      </w:tr>
      <w:tr w:rsidR="000F5464" w:rsidRPr="009E1C52" w14:paraId="69A3F57F" w14:textId="77777777" w:rsidTr="000F5464">
        <w:trPr>
          <w:trHeight w:val="20"/>
        </w:trPr>
        <w:tc>
          <w:tcPr>
            <w:tcW w:w="1520" w:type="dxa"/>
            <w:noWrap/>
            <w:vAlign w:val="bottom"/>
            <w:hideMark/>
          </w:tcPr>
          <w:p w14:paraId="35CC6A3C" w14:textId="12E33CA4"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P</w:t>
            </w:r>
            <w:r w:rsidR="009E1C52" w:rsidRPr="00380830">
              <w:rPr>
                <w:rFonts w:ascii="TimesNewRomanPSMT" w:eastAsia="TimesNewRomanPSMT" w:cs="TimesNewRomanPSMT"/>
                <w:color w:val="auto"/>
                <w:sz w:val="18"/>
                <w:szCs w:val="18"/>
                <w:lang w:eastAsia="en-GB"/>
              </w:rPr>
              <w:t>a</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available</w:t>
            </w:r>
          </w:p>
        </w:tc>
        <w:tc>
          <w:tcPr>
            <w:tcW w:w="651" w:type="dxa"/>
            <w:tcBorders>
              <w:right w:val="nil"/>
            </w:tcBorders>
            <w:noWrap/>
            <w:tcMar>
              <w:right w:w="0" w:type="dxa"/>
            </w:tcMar>
            <w:vAlign w:val="bottom"/>
            <w:hideMark/>
          </w:tcPr>
          <w:p w14:paraId="7E14421B" w14:textId="4A29EDE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.317</w:t>
            </w:r>
          </w:p>
        </w:tc>
        <w:tc>
          <w:tcPr>
            <w:tcW w:w="339" w:type="dxa"/>
            <w:tcBorders>
              <w:left w:val="nil"/>
            </w:tcBorders>
            <w:noWrap/>
            <w:tcMar>
              <w:left w:w="0" w:type="dxa"/>
            </w:tcMar>
            <w:vAlign w:val="bottom"/>
            <w:hideMark/>
          </w:tcPr>
          <w:p w14:paraId="6A38FC7E"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73B6330" w14:textId="67F1095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.096</w:t>
            </w:r>
          </w:p>
        </w:tc>
        <w:tc>
          <w:tcPr>
            <w:tcW w:w="347" w:type="dxa"/>
            <w:tcBorders>
              <w:left w:val="nil"/>
            </w:tcBorders>
            <w:noWrap/>
            <w:tcMar>
              <w:left w:w="0" w:type="dxa"/>
            </w:tcMar>
            <w:vAlign w:val="bottom"/>
            <w:hideMark/>
          </w:tcPr>
          <w:p w14:paraId="2C58F41E"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6B99E7E8" w14:textId="5C5B678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-.309</w:t>
            </w:r>
          </w:p>
        </w:tc>
        <w:tc>
          <w:tcPr>
            <w:tcW w:w="355" w:type="dxa"/>
            <w:tcBorders>
              <w:left w:val="nil"/>
            </w:tcBorders>
            <w:noWrap/>
            <w:tcMar>
              <w:left w:w="0" w:type="dxa"/>
            </w:tcMar>
            <w:vAlign w:val="bottom"/>
            <w:hideMark/>
          </w:tcPr>
          <w:p w14:paraId="0A62944A"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2DF88AB" w14:textId="6FC6DDE2"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-.865</w:t>
            </w:r>
          </w:p>
        </w:tc>
        <w:tc>
          <w:tcPr>
            <w:tcW w:w="395" w:type="dxa"/>
            <w:tcBorders>
              <w:left w:val="nil"/>
            </w:tcBorders>
            <w:noWrap/>
            <w:tcMar>
              <w:left w:w="0" w:type="dxa"/>
            </w:tcMar>
            <w:vAlign w:val="bottom"/>
            <w:hideMark/>
          </w:tcPr>
          <w:p w14:paraId="548ABAEC" w14:textId="77777777" w:rsidR="009E1C52" w:rsidRPr="00380830" w:rsidRDefault="009E1C52" w:rsidP="006A26D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8" w:type="dxa"/>
            <w:tcBorders>
              <w:right w:val="nil"/>
            </w:tcBorders>
            <w:noWrap/>
            <w:tcMar>
              <w:right w:w="0" w:type="dxa"/>
            </w:tcMar>
            <w:vAlign w:val="bottom"/>
            <w:hideMark/>
          </w:tcPr>
          <w:p w14:paraId="6931CF6B" w14:textId="164237E4"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-.881</w:t>
            </w:r>
          </w:p>
        </w:tc>
        <w:tc>
          <w:tcPr>
            <w:tcW w:w="387" w:type="dxa"/>
            <w:tcBorders>
              <w:left w:val="nil"/>
            </w:tcBorders>
            <w:noWrap/>
            <w:tcMar>
              <w:left w:w="0" w:type="dxa"/>
            </w:tcMar>
            <w:vAlign w:val="bottom"/>
            <w:hideMark/>
          </w:tcPr>
          <w:p w14:paraId="36EF2AFE"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10511410" w14:textId="3461E22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-.121</w:t>
            </w:r>
          </w:p>
        </w:tc>
        <w:tc>
          <w:tcPr>
            <w:tcW w:w="379" w:type="dxa"/>
            <w:tcBorders>
              <w:left w:val="nil"/>
            </w:tcBorders>
            <w:noWrap/>
            <w:tcMar>
              <w:left w:w="0" w:type="dxa"/>
            </w:tcMar>
            <w:vAlign w:val="bottom"/>
            <w:hideMark/>
          </w:tcPr>
          <w:p w14:paraId="117B6FB9"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4779D1BE" w14:textId="5633BC3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-.469</w:t>
            </w:r>
          </w:p>
        </w:tc>
        <w:tc>
          <w:tcPr>
            <w:tcW w:w="371" w:type="dxa"/>
            <w:tcBorders>
              <w:left w:val="nil"/>
            </w:tcBorders>
            <w:noWrap/>
            <w:tcMar>
              <w:left w:w="0" w:type="dxa"/>
            </w:tcMar>
            <w:vAlign w:val="bottom"/>
            <w:hideMark/>
          </w:tcPr>
          <w:p w14:paraId="27702F15"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15CAEFEE" w14:textId="4DDCB7B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-.186</w:t>
            </w:r>
          </w:p>
        </w:tc>
        <w:tc>
          <w:tcPr>
            <w:tcW w:w="363" w:type="dxa"/>
            <w:tcBorders>
              <w:left w:val="nil"/>
            </w:tcBorders>
            <w:noWrap/>
            <w:tcMar>
              <w:left w:w="0" w:type="dxa"/>
            </w:tcMar>
            <w:vAlign w:val="bottom"/>
            <w:hideMark/>
          </w:tcPr>
          <w:p w14:paraId="256332E3"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0CE37909" w14:textId="77777777" w:rsidTr="000F5464">
        <w:trPr>
          <w:trHeight w:val="20"/>
        </w:trPr>
        <w:tc>
          <w:tcPr>
            <w:tcW w:w="1520" w:type="dxa"/>
            <w:noWrap/>
            <w:vAlign w:val="bottom"/>
            <w:hideMark/>
          </w:tcPr>
          <w:p w14:paraId="520DEA78"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7AE8D58E" w14:textId="0B185B9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(.348)</w:t>
            </w:r>
          </w:p>
        </w:tc>
        <w:tc>
          <w:tcPr>
            <w:tcW w:w="339" w:type="dxa"/>
            <w:tcBorders>
              <w:left w:val="nil"/>
            </w:tcBorders>
            <w:noWrap/>
            <w:tcMar>
              <w:left w:w="0" w:type="dxa"/>
            </w:tcMar>
            <w:vAlign w:val="bottom"/>
            <w:hideMark/>
          </w:tcPr>
          <w:p w14:paraId="5155B23A"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FA34ED5" w14:textId="1EEC3B8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(.398)</w:t>
            </w:r>
          </w:p>
        </w:tc>
        <w:tc>
          <w:tcPr>
            <w:tcW w:w="347" w:type="dxa"/>
            <w:tcBorders>
              <w:left w:val="nil"/>
            </w:tcBorders>
            <w:noWrap/>
            <w:tcMar>
              <w:left w:w="0" w:type="dxa"/>
            </w:tcMar>
            <w:vAlign w:val="bottom"/>
            <w:hideMark/>
          </w:tcPr>
          <w:p w14:paraId="17143393"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7D0B3AFB" w14:textId="41C4367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(.457)</w:t>
            </w:r>
          </w:p>
        </w:tc>
        <w:tc>
          <w:tcPr>
            <w:tcW w:w="355" w:type="dxa"/>
            <w:tcBorders>
              <w:left w:val="nil"/>
            </w:tcBorders>
            <w:noWrap/>
            <w:tcMar>
              <w:left w:w="0" w:type="dxa"/>
            </w:tcMar>
            <w:vAlign w:val="bottom"/>
            <w:hideMark/>
          </w:tcPr>
          <w:p w14:paraId="32E2B24F"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3DDF5598" w14:textId="639CB85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(.435)</w:t>
            </w:r>
          </w:p>
        </w:tc>
        <w:tc>
          <w:tcPr>
            <w:tcW w:w="395" w:type="dxa"/>
            <w:tcBorders>
              <w:left w:val="nil"/>
            </w:tcBorders>
            <w:noWrap/>
            <w:tcMar>
              <w:left w:w="0" w:type="dxa"/>
            </w:tcMar>
            <w:vAlign w:val="bottom"/>
            <w:hideMark/>
          </w:tcPr>
          <w:p w14:paraId="3BE37A57"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20D93872" w14:textId="588B35E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(.382)</w:t>
            </w:r>
          </w:p>
        </w:tc>
        <w:tc>
          <w:tcPr>
            <w:tcW w:w="387" w:type="dxa"/>
            <w:tcBorders>
              <w:left w:val="nil"/>
            </w:tcBorders>
            <w:noWrap/>
            <w:tcMar>
              <w:left w:w="0" w:type="dxa"/>
            </w:tcMar>
            <w:vAlign w:val="bottom"/>
            <w:hideMark/>
          </w:tcPr>
          <w:p w14:paraId="485722EA"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1E33902" w14:textId="32D6EC8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(.406)</w:t>
            </w:r>
          </w:p>
        </w:tc>
        <w:tc>
          <w:tcPr>
            <w:tcW w:w="379" w:type="dxa"/>
            <w:tcBorders>
              <w:left w:val="nil"/>
            </w:tcBorders>
            <w:noWrap/>
            <w:tcMar>
              <w:left w:w="0" w:type="dxa"/>
            </w:tcMar>
            <w:vAlign w:val="bottom"/>
            <w:hideMark/>
          </w:tcPr>
          <w:p w14:paraId="150EDEF1"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768B7586" w14:textId="697C632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(.524)</w:t>
            </w:r>
          </w:p>
        </w:tc>
        <w:tc>
          <w:tcPr>
            <w:tcW w:w="371" w:type="dxa"/>
            <w:tcBorders>
              <w:left w:val="nil"/>
            </w:tcBorders>
            <w:noWrap/>
            <w:tcMar>
              <w:left w:w="0" w:type="dxa"/>
            </w:tcMar>
            <w:vAlign w:val="bottom"/>
            <w:hideMark/>
          </w:tcPr>
          <w:p w14:paraId="5F289BCD"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33EDE68F" w14:textId="18812806"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(.500)</w:t>
            </w:r>
          </w:p>
        </w:tc>
        <w:tc>
          <w:tcPr>
            <w:tcW w:w="363" w:type="dxa"/>
            <w:tcBorders>
              <w:left w:val="nil"/>
            </w:tcBorders>
            <w:noWrap/>
            <w:tcMar>
              <w:left w:w="0" w:type="dxa"/>
            </w:tcMar>
            <w:vAlign w:val="bottom"/>
            <w:hideMark/>
          </w:tcPr>
          <w:p w14:paraId="48B2C2AE"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3C78381C" w14:textId="77777777" w:rsidTr="000F5464">
        <w:trPr>
          <w:trHeight w:val="20"/>
        </w:trPr>
        <w:tc>
          <w:tcPr>
            <w:tcW w:w="1520" w:type="dxa"/>
            <w:noWrap/>
            <w:vAlign w:val="bottom"/>
            <w:hideMark/>
          </w:tcPr>
          <w:p w14:paraId="0DA7105C" w14:textId="4D61B4DA"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P</w:t>
            </w:r>
            <w:r w:rsidR="009E1C52" w:rsidRPr="00380830">
              <w:rPr>
                <w:rFonts w:ascii="TimesNewRomanPSMT" w:eastAsia="TimesNewRomanPSMT" w:cs="TimesNewRomanPSMT"/>
                <w:color w:val="auto"/>
                <w:sz w:val="18"/>
                <w:szCs w:val="18"/>
                <w:lang w:eastAsia="en-GB"/>
              </w:rPr>
              <w:t>a</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available</w:t>
            </w:r>
            <w:r w:rsidR="006675E1" w:rsidRPr="00380830">
              <w:rPr>
                <w:rFonts w:ascii="TimesNewRomanPSMT" w:eastAsia="TimesNewRomanPSMT" w:cs="TimesNewRomanPSMT"/>
                <w:color w:val="auto"/>
                <w:sz w:val="18"/>
                <w:szCs w:val="18"/>
                <w:lang w:eastAsia="en-GB"/>
              </w:rPr>
              <w:t xml:space="preserve"> </w:t>
            </w:r>
            <w:r w:rsidR="006675E1" w:rsidRPr="00380830">
              <w:rPr>
                <w:rFonts w:ascii="TimesNewRomanPSMT" w:eastAsia="TimesNewRomanPSMT" w:cs="TimesNewRomanPSMT"/>
                <w:color w:val="auto"/>
                <w:sz w:val="18"/>
                <w:szCs w:val="18"/>
                <w:lang w:eastAsia="en-GB"/>
              </w:rPr>
              <w:t>×</w:t>
            </w:r>
            <w:r w:rsidR="006675E1"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active</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team</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lead</w:t>
            </w:r>
          </w:p>
        </w:tc>
        <w:tc>
          <w:tcPr>
            <w:tcW w:w="651" w:type="dxa"/>
            <w:tcBorders>
              <w:right w:val="nil"/>
            </w:tcBorders>
            <w:noWrap/>
            <w:tcMar>
              <w:right w:w="0" w:type="dxa"/>
            </w:tcMar>
            <w:vAlign w:val="bottom"/>
            <w:hideMark/>
          </w:tcPr>
          <w:p w14:paraId="5D2B54D7" w14:textId="3DC925EA"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-.235</w:t>
            </w:r>
          </w:p>
        </w:tc>
        <w:tc>
          <w:tcPr>
            <w:tcW w:w="339" w:type="dxa"/>
            <w:tcBorders>
              <w:left w:val="nil"/>
            </w:tcBorders>
            <w:noWrap/>
            <w:tcMar>
              <w:left w:w="0" w:type="dxa"/>
            </w:tcMar>
            <w:vAlign w:val="bottom"/>
            <w:hideMark/>
          </w:tcPr>
          <w:p w14:paraId="62629784"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7B5B93DE" w14:textId="0FDE8D30"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.285</w:t>
            </w:r>
          </w:p>
        </w:tc>
        <w:tc>
          <w:tcPr>
            <w:tcW w:w="347" w:type="dxa"/>
            <w:tcBorders>
              <w:left w:val="nil"/>
            </w:tcBorders>
            <w:noWrap/>
            <w:tcMar>
              <w:left w:w="0" w:type="dxa"/>
            </w:tcMar>
            <w:vAlign w:val="bottom"/>
            <w:hideMark/>
          </w:tcPr>
          <w:p w14:paraId="0344A197"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7AF7CD95" w14:textId="72F25DD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.349</w:t>
            </w:r>
          </w:p>
        </w:tc>
        <w:tc>
          <w:tcPr>
            <w:tcW w:w="355" w:type="dxa"/>
            <w:tcBorders>
              <w:left w:val="nil"/>
            </w:tcBorders>
            <w:noWrap/>
            <w:tcMar>
              <w:left w:w="0" w:type="dxa"/>
            </w:tcMar>
            <w:vAlign w:val="bottom"/>
            <w:hideMark/>
          </w:tcPr>
          <w:p w14:paraId="0F96C206"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259E1202" w14:textId="7176FC32"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.688</w:t>
            </w:r>
          </w:p>
        </w:tc>
        <w:tc>
          <w:tcPr>
            <w:tcW w:w="395" w:type="dxa"/>
            <w:tcBorders>
              <w:left w:val="nil"/>
            </w:tcBorders>
            <w:noWrap/>
            <w:tcMar>
              <w:left w:w="0" w:type="dxa"/>
            </w:tcMar>
            <w:vAlign w:val="bottom"/>
            <w:hideMark/>
          </w:tcPr>
          <w:p w14:paraId="3C25A88C"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0BBFEA30" w14:textId="5A8E9E0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.798</w:t>
            </w:r>
          </w:p>
        </w:tc>
        <w:tc>
          <w:tcPr>
            <w:tcW w:w="387" w:type="dxa"/>
            <w:tcBorders>
              <w:left w:val="nil"/>
            </w:tcBorders>
            <w:noWrap/>
            <w:tcMar>
              <w:left w:w="0" w:type="dxa"/>
            </w:tcMar>
            <w:vAlign w:val="bottom"/>
            <w:hideMark/>
          </w:tcPr>
          <w:p w14:paraId="5C87F96B"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77870BC" w14:textId="7FCED6E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-.474</w:t>
            </w:r>
          </w:p>
        </w:tc>
        <w:tc>
          <w:tcPr>
            <w:tcW w:w="379" w:type="dxa"/>
            <w:tcBorders>
              <w:left w:val="nil"/>
            </w:tcBorders>
            <w:noWrap/>
            <w:tcMar>
              <w:left w:w="0" w:type="dxa"/>
            </w:tcMar>
            <w:vAlign w:val="bottom"/>
            <w:hideMark/>
          </w:tcPr>
          <w:p w14:paraId="1289C799"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4ABAF041" w14:textId="2CD35261"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1.412</w:t>
            </w:r>
          </w:p>
        </w:tc>
        <w:tc>
          <w:tcPr>
            <w:tcW w:w="371" w:type="dxa"/>
            <w:tcBorders>
              <w:left w:val="nil"/>
            </w:tcBorders>
            <w:noWrap/>
            <w:tcMar>
              <w:left w:w="0" w:type="dxa"/>
            </w:tcMar>
            <w:vAlign w:val="bottom"/>
            <w:hideMark/>
          </w:tcPr>
          <w:p w14:paraId="009FC5E2"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05" w:type="dxa"/>
            <w:tcBorders>
              <w:right w:val="nil"/>
            </w:tcBorders>
            <w:noWrap/>
            <w:tcMar>
              <w:right w:w="0" w:type="dxa"/>
            </w:tcMar>
            <w:vAlign w:val="bottom"/>
            <w:hideMark/>
          </w:tcPr>
          <w:p w14:paraId="0C772188" w14:textId="64B9F052"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1.223*</w:t>
            </w:r>
          </w:p>
        </w:tc>
        <w:tc>
          <w:tcPr>
            <w:tcW w:w="363" w:type="dxa"/>
            <w:tcBorders>
              <w:left w:val="nil"/>
            </w:tcBorders>
            <w:noWrap/>
            <w:tcMar>
              <w:left w:w="0" w:type="dxa"/>
            </w:tcMar>
            <w:vAlign w:val="bottom"/>
            <w:hideMark/>
          </w:tcPr>
          <w:p w14:paraId="514E1B40"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w:t>
            </w:r>
          </w:p>
        </w:tc>
      </w:tr>
      <w:tr w:rsidR="000F5464" w:rsidRPr="009E1C52" w14:paraId="2C540CFB" w14:textId="77777777" w:rsidTr="000F5464">
        <w:trPr>
          <w:trHeight w:val="20"/>
        </w:trPr>
        <w:tc>
          <w:tcPr>
            <w:tcW w:w="1520" w:type="dxa"/>
            <w:noWrap/>
            <w:vAlign w:val="bottom"/>
            <w:hideMark/>
          </w:tcPr>
          <w:p w14:paraId="6B0D61D6"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7B6F3C82" w14:textId="37AA18D5"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(.488)</w:t>
            </w:r>
          </w:p>
        </w:tc>
        <w:tc>
          <w:tcPr>
            <w:tcW w:w="339" w:type="dxa"/>
            <w:tcBorders>
              <w:left w:val="nil"/>
            </w:tcBorders>
            <w:noWrap/>
            <w:tcMar>
              <w:left w:w="0" w:type="dxa"/>
            </w:tcMar>
            <w:vAlign w:val="bottom"/>
            <w:hideMark/>
          </w:tcPr>
          <w:p w14:paraId="75714B79"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166951BA" w14:textId="5B7952C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(.558)</w:t>
            </w:r>
          </w:p>
        </w:tc>
        <w:tc>
          <w:tcPr>
            <w:tcW w:w="347" w:type="dxa"/>
            <w:tcBorders>
              <w:left w:val="nil"/>
            </w:tcBorders>
            <w:noWrap/>
            <w:tcMar>
              <w:left w:w="0" w:type="dxa"/>
            </w:tcMar>
            <w:vAlign w:val="bottom"/>
            <w:hideMark/>
          </w:tcPr>
          <w:p w14:paraId="61710E48"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493DC576" w14:textId="6D6C7A5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(.643)</w:t>
            </w:r>
          </w:p>
        </w:tc>
        <w:tc>
          <w:tcPr>
            <w:tcW w:w="355" w:type="dxa"/>
            <w:tcBorders>
              <w:left w:val="nil"/>
            </w:tcBorders>
            <w:noWrap/>
            <w:tcMar>
              <w:left w:w="0" w:type="dxa"/>
            </w:tcMar>
            <w:vAlign w:val="bottom"/>
            <w:hideMark/>
          </w:tcPr>
          <w:p w14:paraId="61CD0985"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11F3225D" w14:textId="6B2F128E"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(.612)</w:t>
            </w:r>
          </w:p>
        </w:tc>
        <w:tc>
          <w:tcPr>
            <w:tcW w:w="395" w:type="dxa"/>
            <w:tcBorders>
              <w:left w:val="nil"/>
            </w:tcBorders>
            <w:noWrap/>
            <w:tcMar>
              <w:left w:w="0" w:type="dxa"/>
            </w:tcMar>
            <w:vAlign w:val="bottom"/>
            <w:hideMark/>
          </w:tcPr>
          <w:p w14:paraId="377A049B"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5F0F7856" w14:textId="4C6F524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(.538)</w:t>
            </w:r>
          </w:p>
        </w:tc>
        <w:tc>
          <w:tcPr>
            <w:tcW w:w="387" w:type="dxa"/>
            <w:tcBorders>
              <w:left w:val="nil"/>
            </w:tcBorders>
            <w:noWrap/>
            <w:tcMar>
              <w:left w:w="0" w:type="dxa"/>
            </w:tcMar>
            <w:vAlign w:val="bottom"/>
            <w:hideMark/>
          </w:tcPr>
          <w:p w14:paraId="6F8866C3"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EDB39C7" w14:textId="214A353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(.572)</w:t>
            </w:r>
          </w:p>
        </w:tc>
        <w:tc>
          <w:tcPr>
            <w:tcW w:w="379" w:type="dxa"/>
            <w:tcBorders>
              <w:left w:val="nil"/>
            </w:tcBorders>
            <w:noWrap/>
            <w:tcMar>
              <w:left w:w="0" w:type="dxa"/>
            </w:tcMar>
            <w:vAlign w:val="bottom"/>
            <w:hideMark/>
          </w:tcPr>
          <w:p w14:paraId="1B447990"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2CF83CDD" w14:textId="6450364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(.734)</w:t>
            </w:r>
          </w:p>
        </w:tc>
        <w:tc>
          <w:tcPr>
            <w:tcW w:w="371" w:type="dxa"/>
            <w:tcBorders>
              <w:left w:val="nil"/>
            </w:tcBorders>
            <w:noWrap/>
            <w:tcMar>
              <w:left w:w="0" w:type="dxa"/>
            </w:tcMar>
            <w:vAlign w:val="bottom"/>
            <w:hideMark/>
          </w:tcPr>
          <w:p w14:paraId="4A43C2ED"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2499D35E" w14:textId="1DB9B5BA"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(.701)</w:t>
            </w:r>
          </w:p>
        </w:tc>
        <w:tc>
          <w:tcPr>
            <w:tcW w:w="363" w:type="dxa"/>
            <w:tcBorders>
              <w:left w:val="nil"/>
            </w:tcBorders>
            <w:noWrap/>
            <w:tcMar>
              <w:left w:w="0" w:type="dxa"/>
            </w:tcMar>
            <w:vAlign w:val="bottom"/>
            <w:hideMark/>
          </w:tcPr>
          <w:p w14:paraId="3C4E8BC0"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4D10B838" w14:textId="77777777" w:rsidTr="000F5464">
        <w:trPr>
          <w:trHeight w:val="20"/>
        </w:trPr>
        <w:tc>
          <w:tcPr>
            <w:tcW w:w="1520" w:type="dxa"/>
            <w:noWrap/>
            <w:vAlign w:val="bottom"/>
            <w:hideMark/>
          </w:tcPr>
          <w:p w14:paraId="2F82D6EC" w14:textId="0E522949" w:rsidR="009E1C52" w:rsidRPr="00380830" w:rsidRDefault="000F5464"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G</w:t>
            </w:r>
            <w:r w:rsidR="009E1C52" w:rsidRPr="00380830">
              <w:rPr>
                <w:rFonts w:ascii="TimesNewRomanPSMT" w:eastAsia="TimesNewRomanPSMT" w:cs="TimesNewRomanPSMT"/>
                <w:color w:val="auto"/>
                <w:sz w:val="18"/>
                <w:szCs w:val="18"/>
                <w:lang w:eastAsia="en-GB"/>
              </w:rPr>
              <w:t>ender</w:t>
            </w:r>
            <w:r w:rsidRPr="00380830">
              <w:rPr>
                <w:rFonts w:ascii="TimesNewRomanPSMT" w:eastAsia="TimesNewRomanPSMT" w:cs="TimesNewRomanPSMT"/>
                <w:color w:val="auto"/>
                <w:sz w:val="18"/>
                <w:szCs w:val="18"/>
                <w:lang w:eastAsia="en-GB"/>
              </w:rPr>
              <w:t xml:space="preserve"> </w:t>
            </w:r>
            <w:r w:rsidR="009E1C52" w:rsidRPr="00380830">
              <w:rPr>
                <w:rFonts w:ascii="TimesNewRomanPSMT" w:eastAsia="TimesNewRomanPSMT" w:cs="TimesNewRomanPSMT"/>
                <w:color w:val="auto"/>
                <w:sz w:val="18"/>
                <w:szCs w:val="18"/>
                <w:lang w:eastAsia="en-GB"/>
              </w:rPr>
              <w:t>female</w:t>
            </w:r>
          </w:p>
        </w:tc>
        <w:tc>
          <w:tcPr>
            <w:tcW w:w="651" w:type="dxa"/>
            <w:tcBorders>
              <w:right w:val="nil"/>
            </w:tcBorders>
            <w:noWrap/>
            <w:tcMar>
              <w:right w:w="0" w:type="dxa"/>
            </w:tcMar>
            <w:vAlign w:val="bottom"/>
            <w:hideMark/>
          </w:tcPr>
          <w:p w14:paraId="497BD820" w14:textId="4CC242B6"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.356</w:t>
            </w:r>
          </w:p>
        </w:tc>
        <w:tc>
          <w:tcPr>
            <w:tcW w:w="339" w:type="dxa"/>
            <w:tcBorders>
              <w:left w:val="nil"/>
            </w:tcBorders>
            <w:noWrap/>
            <w:tcMar>
              <w:left w:w="0" w:type="dxa"/>
            </w:tcMar>
            <w:vAlign w:val="bottom"/>
            <w:hideMark/>
          </w:tcPr>
          <w:p w14:paraId="2F1F2CE7" w14:textId="77777777" w:rsidR="009E1C52" w:rsidRPr="00380830" w:rsidRDefault="009E1C52" w:rsidP="005721D0">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5A0A5543" w14:textId="774C6604"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.488</w:t>
            </w:r>
          </w:p>
        </w:tc>
        <w:tc>
          <w:tcPr>
            <w:tcW w:w="347" w:type="dxa"/>
            <w:tcBorders>
              <w:left w:val="nil"/>
            </w:tcBorders>
            <w:noWrap/>
            <w:tcMar>
              <w:left w:w="0" w:type="dxa"/>
            </w:tcMar>
            <w:vAlign w:val="bottom"/>
            <w:hideMark/>
          </w:tcPr>
          <w:p w14:paraId="5975BFC8" w14:textId="77777777" w:rsidR="009E1C52" w:rsidRPr="00380830" w:rsidRDefault="009E1C52" w:rsidP="00E0764F">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652" w:type="dxa"/>
            <w:tcBorders>
              <w:right w:val="nil"/>
            </w:tcBorders>
            <w:noWrap/>
            <w:tcMar>
              <w:right w:w="0" w:type="dxa"/>
            </w:tcMar>
            <w:vAlign w:val="bottom"/>
            <w:hideMark/>
          </w:tcPr>
          <w:p w14:paraId="154B50B2" w14:textId="35548C0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.278</w:t>
            </w:r>
          </w:p>
        </w:tc>
        <w:tc>
          <w:tcPr>
            <w:tcW w:w="355" w:type="dxa"/>
            <w:tcBorders>
              <w:left w:val="nil"/>
            </w:tcBorders>
            <w:noWrap/>
            <w:tcMar>
              <w:left w:w="0" w:type="dxa"/>
            </w:tcMar>
            <w:vAlign w:val="bottom"/>
            <w:hideMark/>
          </w:tcPr>
          <w:p w14:paraId="05638BDE"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6F976E6" w14:textId="626B0F82"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.195</w:t>
            </w:r>
          </w:p>
        </w:tc>
        <w:tc>
          <w:tcPr>
            <w:tcW w:w="395" w:type="dxa"/>
            <w:tcBorders>
              <w:left w:val="nil"/>
            </w:tcBorders>
            <w:noWrap/>
            <w:tcMar>
              <w:left w:w="0" w:type="dxa"/>
            </w:tcMar>
            <w:vAlign w:val="bottom"/>
            <w:hideMark/>
          </w:tcPr>
          <w:p w14:paraId="3B5338AF"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02B27755" w14:textId="3D1BFF1F"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.635</w:t>
            </w:r>
          </w:p>
        </w:tc>
        <w:tc>
          <w:tcPr>
            <w:tcW w:w="387" w:type="dxa"/>
            <w:tcBorders>
              <w:left w:val="nil"/>
            </w:tcBorders>
            <w:noWrap/>
            <w:tcMar>
              <w:left w:w="0" w:type="dxa"/>
            </w:tcMar>
            <w:vAlign w:val="bottom"/>
            <w:hideMark/>
          </w:tcPr>
          <w:p w14:paraId="13989E9F" w14:textId="77777777" w:rsidR="009E1C52" w:rsidRPr="00380830" w:rsidRDefault="009E1C52" w:rsidP="00EE477A">
            <w:pPr>
              <w:pStyle w:val="Basictext"/>
              <w:jc w:val="left"/>
              <w:rPr>
                <w:rFonts w:ascii="TimesNewRomanPSMT" w:eastAsia="TimesNewRomanPSMT" w:cs="TimesNewRomanPSMT"/>
                <w:b/>
                <w:bCs/>
                <w:color w:val="auto"/>
                <w:sz w:val="18"/>
                <w:szCs w:val="18"/>
                <w:vertAlign w:val="superscript"/>
                <w:lang w:eastAsia="en-GB"/>
              </w:rPr>
            </w:pPr>
            <w:r w:rsidRPr="00380830">
              <w:rPr>
                <w:rFonts w:ascii="TimesNewRomanPSMT" w:eastAsia="TimesNewRomanPSMT" w:cs="TimesNewRomanPSMT"/>
                <w:b/>
                <w:bCs/>
                <w:color w:val="auto"/>
                <w:sz w:val="18"/>
                <w:szCs w:val="18"/>
                <w:vertAlign w:val="superscript"/>
                <w:lang w:eastAsia="en-GB"/>
              </w:rPr>
              <w:t>***</w:t>
            </w:r>
          </w:p>
        </w:tc>
        <w:tc>
          <w:tcPr>
            <w:tcW w:w="726" w:type="dxa"/>
            <w:tcBorders>
              <w:right w:val="nil"/>
            </w:tcBorders>
            <w:noWrap/>
            <w:tcMar>
              <w:right w:w="0" w:type="dxa"/>
            </w:tcMar>
            <w:vAlign w:val="bottom"/>
            <w:hideMark/>
          </w:tcPr>
          <w:p w14:paraId="6109E9B7" w14:textId="0657537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.251</w:t>
            </w:r>
          </w:p>
        </w:tc>
        <w:tc>
          <w:tcPr>
            <w:tcW w:w="379" w:type="dxa"/>
            <w:tcBorders>
              <w:left w:val="nil"/>
            </w:tcBorders>
            <w:noWrap/>
            <w:tcMar>
              <w:left w:w="0" w:type="dxa"/>
            </w:tcMar>
            <w:vAlign w:val="bottom"/>
            <w:hideMark/>
          </w:tcPr>
          <w:p w14:paraId="54580BEA"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50CDE234" w14:textId="4FDE4771"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.387</w:t>
            </w:r>
          </w:p>
        </w:tc>
        <w:tc>
          <w:tcPr>
            <w:tcW w:w="371" w:type="dxa"/>
            <w:tcBorders>
              <w:left w:val="nil"/>
            </w:tcBorders>
            <w:noWrap/>
            <w:tcMar>
              <w:left w:w="0" w:type="dxa"/>
            </w:tcMar>
            <w:vAlign w:val="bottom"/>
            <w:hideMark/>
          </w:tcPr>
          <w:p w14:paraId="056BC8B3"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12FF2C68" w14:textId="7E3E7D4D" w:rsidR="009E1C52" w:rsidRPr="00380830" w:rsidRDefault="009E1C52" w:rsidP="00EE477A">
            <w:pPr>
              <w:pStyle w:val="Basictext"/>
              <w:jc w:val="right"/>
              <w:rPr>
                <w:rFonts w:ascii="TimesNewRomanPSMT" w:eastAsia="TimesNewRomanPSMT" w:cs="TimesNewRomanPSMT"/>
                <w:b/>
                <w:bCs/>
                <w:color w:val="auto"/>
                <w:sz w:val="18"/>
                <w:szCs w:val="18"/>
                <w:lang w:eastAsia="en-GB"/>
              </w:rPr>
            </w:pPr>
            <w:r w:rsidRPr="00380830">
              <w:rPr>
                <w:sz w:val="18"/>
                <w:szCs w:val="18"/>
              </w:rPr>
              <w:t>.597</w:t>
            </w:r>
          </w:p>
        </w:tc>
        <w:tc>
          <w:tcPr>
            <w:tcW w:w="363" w:type="dxa"/>
            <w:tcBorders>
              <w:left w:val="nil"/>
            </w:tcBorders>
            <w:noWrap/>
            <w:tcMar>
              <w:left w:w="0" w:type="dxa"/>
            </w:tcMar>
            <w:vAlign w:val="bottom"/>
            <w:hideMark/>
          </w:tcPr>
          <w:p w14:paraId="62576028"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w:t>
            </w:r>
          </w:p>
        </w:tc>
      </w:tr>
      <w:tr w:rsidR="000F5464" w:rsidRPr="009E1C52" w14:paraId="462F1EB9" w14:textId="77777777" w:rsidTr="000F5464">
        <w:trPr>
          <w:trHeight w:val="20"/>
        </w:trPr>
        <w:tc>
          <w:tcPr>
            <w:tcW w:w="1520" w:type="dxa"/>
            <w:noWrap/>
            <w:vAlign w:val="bottom"/>
            <w:hideMark/>
          </w:tcPr>
          <w:p w14:paraId="15782672" w14:textId="77777777" w:rsidR="009E1C52" w:rsidRPr="00380830" w:rsidRDefault="009E1C52" w:rsidP="006A26DF">
            <w:pPr>
              <w:pStyle w:val="Basictext"/>
              <w:jc w:val="left"/>
              <w:rPr>
                <w:rFonts w:ascii="TimesNewRomanPSMT" w:eastAsia="TimesNewRomanPSMT" w:cs="TimesNewRomanPSMT"/>
                <w:color w:val="auto"/>
                <w:sz w:val="18"/>
                <w:szCs w:val="18"/>
                <w:lang w:eastAsia="en-GB"/>
              </w:rPr>
            </w:pPr>
            <w:r w:rsidRPr="00380830">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3D679EAF" w14:textId="5887F5BB"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(.202)</w:t>
            </w:r>
          </w:p>
        </w:tc>
        <w:tc>
          <w:tcPr>
            <w:tcW w:w="339" w:type="dxa"/>
            <w:tcBorders>
              <w:left w:val="nil"/>
            </w:tcBorders>
            <w:noWrap/>
            <w:tcMar>
              <w:left w:w="0" w:type="dxa"/>
            </w:tcMar>
            <w:vAlign w:val="bottom"/>
            <w:hideMark/>
          </w:tcPr>
          <w:p w14:paraId="4B3F6D0D" w14:textId="77777777" w:rsidR="009E1C52" w:rsidRPr="00380830" w:rsidRDefault="009E1C52" w:rsidP="005721D0">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B475E84" w14:textId="1E421EC9"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(.231)</w:t>
            </w:r>
          </w:p>
        </w:tc>
        <w:tc>
          <w:tcPr>
            <w:tcW w:w="347" w:type="dxa"/>
            <w:tcBorders>
              <w:left w:val="nil"/>
            </w:tcBorders>
            <w:noWrap/>
            <w:tcMar>
              <w:left w:w="0" w:type="dxa"/>
            </w:tcMar>
            <w:vAlign w:val="bottom"/>
            <w:hideMark/>
          </w:tcPr>
          <w:p w14:paraId="5C01E324"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4F73B937" w14:textId="5B416AC4"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(.261)</w:t>
            </w:r>
          </w:p>
        </w:tc>
        <w:tc>
          <w:tcPr>
            <w:tcW w:w="355" w:type="dxa"/>
            <w:tcBorders>
              <w:left w:val="nil"/>
            </w:tcBorders>
            <w:noWrap/>
            <w:tcMar>
              <w:left w:w="0" w:type="dxa"/>
            </w:tcMar>
            <w:vAlign w:val="bottom"/>
            <w:hideMark/>
          </w:tcPr>
          <w:p w14:paraId="2595445B"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A6C1493" w14:textId="4722FC98"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(.248)</w:t>
            </w:r>
          </w:p>
        </w:tc>
        <w:tc>
          <w:tcPr>
            <w:tcW w:w="395" w:type="dxa"/>
            <w:tcBorders>
              <w:left w:val="nil"/>
            </w:tcBorders>
            <w:noWrap/>
            <w:tcMar>
              <w:left w:w="0" w:type="dxa"/>
            </w:tcMar>
            <w:vAlign w:val="bottom"/>
            <w:hideMark/>
          </w:tcPr>
          <w:p w14:paraId="4F5E2A1C"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6A8264C9" w14:textId="6D033977"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(.218)</w:t>
            </w:r>
          </w:p>
        </w:tc>
        <w:tc>
          <w:tcPr>
            <w:tcW w:w="387" w:type="dxa"/>
            <w:tcBorders>
              <w:left w:val="nil"/>
            </w:tcBorders>
            <w:noWrap/>
            <w:tcMar>
              <w:left w:w="0" w:type="dxa"/>
            </w:tcMar>
            <w:vAlign w:val="bottom"/>
            <w:hideMark/>
          </w:tcPr>
          <w:p w14:paraId="27617373"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6096C2FD" w14:textId="0C050A0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(.232)</w:t>
            </w:r>
          </w:p>
        </w:tc>
        <w:tc>
          <w:tcPr>
            <w:tcW w:w="379" w:type="dxa"/>
            <w:tcBorders>
              <w:left w:val="nil"/>
            </w:tcBorders>
            <w:noWrap/>
            <w:tcMar>
              <w:left w:w="0" w:type="dxa"/>
            </w:tcMar>
            <w:vAlign w:val="bottom"/>
            <w:hideMark/>
          </w:tcPr>
          <w:p w14:paraId="12C3574E" w14:textId="77777777" w:rsidR="009E1C52" w:rsidRPr="00380830" w:rsidRDefault="009E1C52" w:rsidP="006A26D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3" w:type="dxa"/>
            <w:tcBorders>
              <w:right w:val="nil"/>
            </w:tcBorders>
            <w:noWrap/>
            <w:tcMar>
              <w:right w:w="0" w:type="dxa"/>
            </w:tcMar>
            <w:vAlign w:val="bottom"/>
            <w:hideMark/>
          </w:tcPr>
          <w:p w14:paraId="6AF8F452" w14:textId="2A539B7C"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(.304)</w:t>
            </w:r>
          </w:p>
        </w:tc>
        <w:tc>
          <w:tcPr>
            <w:tcW w:w="371" w:type="dxa"/>
            <w:tcBorders>
              <w:left w:val="nil"/>
            </w:tcBorders>
            <w:noWrap/>
            <w:tcMar>
              <w:left w:w="0" w:type="dxa"/>
            </w:tcMar>
            <w:vAlign w:val="bottom"/>
            <w:hideMark/>
          </w:tcPr>
          <w:p w14:paraId="6BC1D556" w14:textId="77777777" w:rsidR="009E1C52" w:rsidRPr="00380830" w:rsidRDefault="009E1C52" w:rsidP="00E0764F">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0622457F" w14:textId="18D6397F" w:rsidR="009E1C52" w:rsidRPr="00380830" w:rsidRDefault="009E1C52" w:rsidP="00EE477A">
            <w:pPr>
              <w:pStyle w:val="Basictext"/>
              <w:jc w:val="right"/>
              <w:rPr>
                <w:rFonts w:ascii="TimesNewRomanPSMT" w:eastAsia="TimesNewRomanPSMT" w:cs="TimesNewRomanPSMT"/>
                <w:color w:val="auto"/>
                <w:sz w:val="18"/>
                <w:szCs w:val="18"/>
                <w:lang w:eastAsia="en-GB"/>
              </w:rPr>
            </w:pPr>
            <w:r w:rsidRPr="00380830">
              <w:rPr>
                <w:sz w:val="18"/>
                <w:szCs w:val="18"/>
              </w:rPr>
              <w:t>(.291)</w:t>
            </w:r>
          </w:p>
        </w:tc>
        <w:tc>
          <w:tcPr>
            <w:tcW w:w="363" w:type="dxa"/>
            <w:tcBorders>
              <w:left w:val="nil"/>
            </w:tcBorders>
            <w:noWrap/>
            <w:tcMar>
              <w:left w:w="0" w:type="dxa"/>
            </w:tcMar>
            <w:vAlign w:val="bottom"/>
            <w:hideMark/>
          </w:tcPr>
          <w:p w14:paraId="6BD0D959" w14:textId="77777777" w:rsidR="009E1C52" w:rsidRPr="00380830" w:rsidRDefault="009E1C52" w:rsidP="00EE477A">
            <w:pPr>
              <w:pStyle w:val="Basictext"/>
              <w:jc w:val="left"/>
              <w:rPr>
                <w:rFonts w:ascii="TimesNewRomanPSMT" w:eastAsia="TimesNewRomanPSMT" w:cs="TimesNewRomanPSMT"/>
                <w:color w:val="auto"/>
                <w:sz w:val="18"/>
                <w:szCs w:val="18"/>
                <w:vertAlign w:val="superscript"/>
                <w:lang w:eastAsia="en-GB"/>
              </w:rPr>
            </w:pPr>
            <w:r w:rsidRPr="00380830">
              <w:rPr>
                <w:rFonts w:ascii="TimesNewRomanPSMT" w:eastAsia="TimesNewRomanPSMT" w:cs="TimesNewRomanPSMT"/>
                <w:color w:val="auto"/>
                <w:sz w:val="18"/>
                <w:szCs w:val="18"/>
                <w:vertAlign w:val="superscript"/>
                <w:lang w:eastAsia="en-GB"/>
              </w:rPr>
              <w:t> </w:t>
            </w:r>
          </w:p>
        </w:tc>
      </w:tr>
      <w:tr w:rsidR="000F5464" w:rsidRPr="009E1C52" w14:paraId="6C87D9BD" w14:textId="77777777" w:rsidTr="000F5464">
        <w:trPr>
          <w:trHeight w:val="20"/>
        </w:trPr>
        <w:tc>
          <w:tcPr>
            <w:tcW w:w="1520" w:type="dxa"/>
            <w:noWrap/>
            <w:vAlign w:val="bottom"/>
            <w:hideMark/>
          </w:tcPr>
          <w:p w14:paraId="18BA6E8F"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651" w:type="dxa"/>
            <w:tcBorders>
              <w:right w:val="nil"/>
            </w:tcBorders>
            <w:noWrap/>
            <w:tcMar>
              <w:right w:w="0" w:type="dxa"/>
            </w:tcMar>
            <w:vAlign w:val="bottom"/>
            <w:hideMark/>
          </w:tcPr>
          <w:p w14:paraId="43302523" w14:textId="378FDFA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39" w:type="dxa"/>
            <w:tcBorders>
              <w:left w:val="nil"/>
            </w:tcBorders>
            <w:noWrap/>
            <w:tcMar>
              <w:left w:w="0" w:type="dxa"/>
            </w:tcMar>
            <w:vAlign w:val="bottom"/>
            <w:hideMark/>
          </w:tcPr>
          <w:p w14:paraId="290D8A9B"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078B1C73" w14:textId="4BC6B0D4"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47" w:type="dxa"/>
            <w:tcBorders>
              <w:left w:val="nil"/>
            </w:tcBorders>
            <w:noWrap/>
            <w:tcMar>
              <w:left w:w="0" w:type="dxa"/>
            </w:tcMar>
            <w:vAlign w:val="bottom"/>
            <w:hideMark/>
          </w:tcPr>
          <w:p w14:paraId="7ECF2DD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6D1E3E36" w14:textId="4836C71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55" w:type="dxa"/>
            <w:tcBorders>
              <w:left w:val="nil"/>
            </w:tcBorders>
            <w:noWrap/>
            <w:tcMar>
              <w:left w:w="0" w:type="dxa"/>
            </w:tcMar>
            <w:vAlign w:val="bottom"/>
            <w:hideMark/>
          </w:tcPr>
          <w:p w14:paraId="3C4584CB"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52043E3B" w14:textId="71CF5C9D"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95" w:type="dxa"/>
            <w:tcBorders>
              <w:left w:val="nil"/>
            </w:tcBorders>
            <w:noWrap/>
            <w:tcMar>
              <w:left w:w="0" w:type="dxa"/>
            </w:tcMar>
            <w:vAlign w:val="bottom"/>
            <w:hideMark/>
          </w:tcPr>
          <w:p w14:paraId="07D43926"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73A126DE" w14:textId="05B176E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87" w:type="dxa"/>
            <w:tcBorders>
              <w:left w:val="nil"/>
            </w:tcBorders>
            <w:noWrap/>
            <w:tcMar>
              <w:left w:w="0" w:type="dxa"/>
            </w:tcMar>
            <w:vAlign w:val="bottom"/>
            <w:hideMark/>
          </w:tcPr>
          <w:p w14:paraId="085CF81B"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71A6D509" w14:textId="336E4E4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79" w:type="dxa"/>
            <w:tcBorders>
              <w:left w:val="nil"/>
            </w:tcBorders>
            <w:noWrap/>
            <w:tcMar>
              <w:left w:w="0" w:type="dxa"/>
            </w:tcMar>
            <w:vAlign w:val="bottom"/>
            <w:hideMark/>
          </w:tcPr>
          <w:p w14:paraId="2847A11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703" w:type="dxa"/>
            <w:tcBorders>
              <w:right w:val="nil"/>
            </w:tcBorders>
            <w:noWrap/>
            <w:tcMar>
              <w:right w:w="0" w:type="dxa"/>
            </w:tcMar>
            <w:vAlign w:val="bottom"/>
            <w:hideMark/>
          </w:tcPr>
          <w:p w14:paraId="5EFB1178" w14:textId="3624ABA0"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71" w:type="dxa"/>
            <w:tcBorders>
              <w:left w:val="nil"/>
            </w:tcBorders>
            <w:noWrap/>
            <w:tcMar>
              <w:left w:w="0" w:type="dxa"/>
            </w:tcMar>
            <w:vAlign w:val="bottom"/>
            <w:hideMark/>
          </w:tcPr>
          <w:p w14:paraId="60DA11F1"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28EF333A" w14:textId="5EFC376F"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 xml:space="preserve"> </w:t>
            </w:r>
          </w:p>
        </w:tc>
        <w:tc>
          <w:tcPr>
            <w:tcW w:w="363" w:type="dxa"/>
            <w:tcBorders>
              <w:left w:val="nil"/>
            </w:tcBorders>
            <w:noWrap/>
            <w:tcMar>
              <w:left w:w="0" w:type="dxa"/>
            </w:tcMar>
            <w:vAlign w:val="bottom"/>
            <w:hideMark/>
          </w:tcPr>
          <w:p w14:paraId="7B8D0864" w14:textId="77777777" w:rsidR="009E1C52" w:rsidRPr="009E1C52" w:rsidRDefault="009E1C52" w:rsidP="00EE477A">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r>
      <w:tr w:rsidR="000F5464" w:rsidRPr="009E1C52" w14:paraId="5814AED7" w14:textId="77777777" w:rsidTr="000F5464">
        <w:trPr>
          <w:trHeight w:val="20"/>
        </w:trPr>
        <w:tc>
          <w:tcPr>
            <w:tcW w:w="1520" w:type="dxa"/>
            <w:noWrap/>
            <w:vAlign w:val="bottom"/>
            <w:hideMark/>
          </w:tcPr>
          <w:p w14:paraId="32B919C7"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Observations</w:t>
            </w:r>
          </w:p>
        </w:tc>
        <w:tc>
          <w:tcPr>
            <w:tcW w:w="651" w:type="dxa"/>
            <w:tcBorders>
              <w:right w:val="nil"/>
            </w:tcBorders>
            <w:noWrap/>
            <w:tcMar>
              <w:right w:w="0" w:type="dxa"/>
            </w:tcMar>
            <w:vAlign w:val="bottom"/>
            <w:hideMark/>
          </w:tcPr>
          <w:p w14:paraId="021EB359" w14:textId="6ACB4C3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39" w:type="dxa"/>
            <w:tcBorders>
              <w:left w:val="nil"/>
            </w:tcBorders>
            <w:noWrap/>
            <w:tcMar>
              <w:left w:w="0" w:type="dxa"/>
            </w:tcMar>
            <w:vAlign w:val="bottom"/>
            <w:hideMark/>
          </w:tcPr>
          <w:p w14:paraId="6ED31ED1"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34522EB1" w14:textId="1C33F1C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47" w:type="dxa"/>
            <w:tcBorders>
              <w:left w:val="nil"/>
            </w:tcBorders>
            <w:noWrap/>
            <w:tcMar>
              <w:left w:w="0" w:type="dxa"/>
            </w:tcMar>
            <w:vAlign w:val="bottom"/>
            <w:hideMark/>
          </w:tcPr>
          <w:p w14:paraId="4FD602F5"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603C55DB" w14:textId="196BEC4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55" w:type="dxa"/>
            <w:tcBorders>
              <w:left w:val="nil"/>
            </w:tcBorders>
            <w:noWrap/>
            <w:tcMar>
              <w:left w:w="0" w:type="dxa"/>
            </w:tcMar>
            <w:vAlign w:val="bottom"/>
            <w:hideMark/>
          </w:tcPr>
          <w:p w14:paraId="05B69F22"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4A039665" w14:textId="766307E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95" w:type="dxa"/>
            <w:tcBorders>
              <w:left w:val="nil"/>
            </w:tcBorders>
            <w:noWrap/>
            <w:tcMar>
              <w:left w:w="0" w:type="dxa"/>
            </w:tcMar>
            <w:vAlign w:val="bottom"/>
            <w:hideMark/>
          </w:tcPr>
          <w:p w14:paraId="06AD7FA1"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4905FC49" w14:textId="27227E28"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87" w:type="dxa"/>
            <w:tcBorders>
              <w:left w:val="nil"/>
            </w:tcBorders>
            <w:noWrap/>
            <w:tcMar>
              <w:left w:w="0" w:type="dxa"/>
            </w:tcMar>
            <w:vAlign w:val="bottom"/>
            <w:hideMark/>
          </w:tcPr>
          <w:p w14:paraId="05AC4A39"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726" w:type="dxa"/>
            <w:tcBorders>
              <w:right w:val="nil"/>
            </w:tcBorders>
            <w:noWrap/>
            <w:tcMar>
              <w:right w:w="0" w:type="dxa"/>
            </w:tcMar>
            <w:vAlign w:val="bottom"/>
            <w:hideMark/>
          </w:tcPr>
          <w:p w14:paraId="3DA82E0C" w14:textId="4CF48F1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79" w:type="dxa"/>
            <w:tcBorders>
              <w:left w:val="nil"/>
            </w:tcBorders>
            <w:noWrap/>
            <w:tcMar>
              <w:left w:w="0" w:type="dxa"/>
            </w:tcMar>
            <w:vAlign w:val="bottom"/>
            <w:hideMark/>
          </w:tcPr>
          <w:p w14:paraId="77FB44D1"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703" w:type="dxa"/>
            <w:tcBorders>
              <w:right w:val="nil"/>
            </w:tcBorders>
            <w:noWrap/>
            <w:tcMar>
              <w:right w:w="0" w:type="dxa"/>
            </w:tcMar>
            <w:vAlign w:val="bottom"/>
            <w:hideMark/>
          </w:tcPr>
          <w:p w14:paraId="7D8C0A8C" w14:textId="1897834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71" w:type="dxa"/>
            <w:tcBorders>
              <w:left w:val="nil"/>
            </w:tcBorders>
            <w:noWrap/>
            <w:tcMar>
              <w:left w:w="0" w:type="dxa"/>
            </w:tcMar>
            <w:vAlign w:val="bottom"/>
            <w:hideMark/>
          </w:tcPr>
          <w:p w14:paraId="007D8A09"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6B252168" w14:textId="272F53CB"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180</w:t>
            </w:r>
          </w:p>
        </w:tc>
        <w:tc>
          <w:tcPr>
            <w:tcW w:w="363" w:type="dxa"/>
            <w:tcBorders>
              <w:left w:val="nil"/>
            </w:tcBorders>
            <w:noWrap/>
            <w:tcMar>
              <w:left w:w="0" w:type="dxa"/>
            </w:tcMar>
            <w:vAlign w:val="bottom"/>
            <w:hideMark/>
          </w:tcPr>
          <w:p w14:paraId="0A7F7E15"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r>
      <w:tr w:rsidR="000F5464" w:rsidRPr="009E1C52" w14:paraId="2D2903D5" w14:textId="77777777" w:rsidTr="000F5464">
        <w:trPr>
          <w:trHeight w:val="20"/>
        </w:trPr>
        <w:tc>
          <w:tcPr>
            <w:tcW w:w="1520" w:type="dxa"/>
            <w:noWrap/>
            <w:vAlign w:val="bottom"/>
            <w:hideMark/>
          </w:tcPr>
          <w:p w14:paraId="2C84455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R</w:t>
            </w:r>
            <w:r w:rsidRPr="009E1C52">
              <w:rPr>
                <w:rFonts w:ascii="TimesNewRomanPSMT" w:eastAsia="TimesNewRomanPSMT" w:cs="TimesNewRomanPSMT"/>
                <w:color w:val="auto"/>
                <w:sz w:val="18"/>
                <w:szCs w:val="18"/>
                <w:vertAlign w:val="superscript"/>
                <w:lang w:eastAsia="en-GB"/>
              </w:rPr>
              <w:t>2</w:t>
            </w:r>
          </w:p>
        </w:tc>
        <w:tc>
          <w:tcPr>
            <w:tcW w:w="651" w:type="dxa"/>
            <w:tcBorders>
              <w:right w:val="nil"/>
            </w:tcBorders>
            <w:noWrap/>
            <w:tcMar>
              <w:right w:w="0" w:type="dxa"/>
            </w:tcMar>
            <w:vAlign w:val="bottom"/>
            <w:hideMark/>
          </w:tcPr>
          <w:p w14:paraId="6964451C" w14:textId="440F45E2"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.197</w:t>
            </w:r>
          </w:p>
        </w:tc>
        <w:tc>
          <w:tcPr>
            <w:tcW w:w="339" w:type="dxa"/>
            <w:tcBorders>
              <w:left w:val="nil"/>
            </w:tcBorders>
            <w:noWrap/>
            <w:tcMar>
              <w:left w:w="0" w:type="dxa"/>
            </w:tcMar>
            <w:vAlign w:val="bottom"/>
            <w:hideMark/>
          </w:tcPr>
          <w:p w14:paraId="46BC39B5" w14:textId="77777777" w:rsidR="009E1C52" w:rsidRPr="009E1C52" w:rsidRDefault="009E1C52" w:rsidP="005721D0">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3DFEBC3B" w14:textId="2899ABB9"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.328</w:t>
            </w:r>
          </w:p>
        </w:tc>
        <w:tc>
          <w:tcPr>
            <w:tcW w:w="347" w:type="dxa"/>
            <w:tcBorders>
              <w:left w:val="nil"/>
            </w:tcBorders>
            <w:noWrap/>
            <w:tcMar>
              <w:left w:w="0" w:type="dxa"/>
            </w:tcMar>
            <w:vAlign w:val="bottom"/>
            <w:hideMark/>
          </w:tcPr>
          <w:p w14:paraId="7087F75A"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52" w:type="dxa"/>
            <w:tcBorders>
              <w:right w:val="nil"/>
            </w:tcBorders>
            <w:noWrap/>
            <w:tcMar>
              <w:right w:w="0" w:type="dxa"/>
            </w:tcMar>
            <w:vAlign w:val="bottom"/>
            <w:hideMark/>
          </w:tcPr>
          <w:p w14:paraId="2B292252" w14:textId="38CBF75C"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.286</w:t>
            </w:r>
          </w:p>
        </w:tc>
        <w:tc>
          <w:tcPr>
            <w:tcW w:w="355" w:type="dxa"/>
            <w:tcBorders>
              <w:left w:val="nil"/>
            </w:tcBorders>
            <w:noWrap/>
            <w:tcMar>
              <w:left w:w="0" w:type="dxa"/>
            </w:tcMar>
            <w:vAlign w:val="bottom"/>
            <w:hideMark/>
          </w:tcPr>
          <w:p w14:paraId="6416698C" w14:textId="77777777" w:rsidR="009E1C52" w:rsidRPr="009E1C52" w:rsidRDefault="009E1C52" w:rsidP="00E0764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726" w:type="dxa"/>
            <w:tcBorders>
              <w:right w:val="nil"/>
            </w:tcBorders>
            <w:noWrap/>
            <w:tcMar>
              <w:right w:w="0" w:type="dxa"/>
            </w:tcMar>
            <w:vAlign w:val="bottom"/>
            <w:hideMark/>
          </w:tcPr>
          <w:p w14:paraId="4ADBFDD2" w14:textId="48DC5045"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.483</w:t>
            </w:r>
          </w:p>
        </w:tc>
        <w:tc>
          <w:tcPr>
            <w:tcW w:w="395" w:type="dxa"/>
            <w:tcBorders>
              <w:left w:val="nil"/>
            </w:tcBorders>
            <w:noWrap/>
            <w:tcMar>
              <w:left w:w="0" w:type="dxa"/>
            </w:tcMar>
            <w:vAlign w:val="bottom"/>
            <w:hideMark/>
          </w:tcPr>
          <w:p w14:paraId="74A53295" w14:textId="77777777" w:rsidR="009E1C52" w:rsidRPr="009E1C52" w:rsidRDefault="009E1C52" w:rsidP="006A26DF">
            <w:pPr>
              <w:pStyle w:val="Basictext"/>
              <w:jc w:val="left"/>
              <w:rPr>
                <w:rFonts w:ascii="TimesNewRomanPSMT" w:eastAsia="TimesNewRomanPSMT" w:cs="TimesNewRomanPSMT"/>
                <w:color w:val="auto"/>
                <w:sz w:val="18"/>
                <w:szCs w:val="18"/>
                <w:vertAlign w:val="superscript"/>
                <w:lang w:eastAsia="en-GB"/>
              </w:rPr>
            </w:pPr>
            <w:r w:rsidRPr="009E1C52">
              <w:rPr>
                <w:rFonts w:ascii="TimesNewRomanPSMT" w:eastAsia="TimesNewRomanPSMT" w:cs="TimesNewRomanPSMT"/>
                <w:color w:val="auto"/>
                <w:sz w:val="18"/>
                <w:szCs w:val="18"/>
                <w:vertAlign w:val="superscript"/>
                <w:lang w:eastAsia="en-GB"/>
              </w:rPr>
              <w:t> </w:t>
            </w:r>
          </w:p>
        </w:tc>
        <w:tc>
          <w:tcPr>
            <w:tcW w:w="658" w:type="dxa"/>
            <w:tcBorders>
              <w:right w:val="nil"/>
            </w:tcBorders>
            <w:noWrap/>
            <w:tcMar>
              <w:right w:w="0" w:type="dxa"/>
            </w:tcMar>
            <w:vAlign w:val="bottom"/>
            <w:hideMark/>
          </w:tcPr>
          <w:p w14:paraId="00928168" w14:textId="6FE216E6"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.191</w:t>
            </w:r>
          </w:p>
        </w:tc>
        <w:tc>
          <w:tcPr>
            <w:tcW w:w="387" w:type="dxa"/>
            <w:tcBorders>
              <w:left w:val="nil"/>
            </w:tcBorders>
            <w:noWrap/>
            <w:tcMar>
              <w:left w:w="0" w:type="dxa"/>
            </w:tcMar>
            <w:vAlign w:val="bottom"/>
            <w:hideMark/>
          </w:tcPr>
          <w:p w14:paraId="0F7B2F40"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726" w:type="dxa"/>
            <w:tcBorders>
              <w:right w:val="nil"/>
            </w:tcBorders>
            <w:noWrap/>
            <w:tcMar>
              <w:right w:w="0" w:type="dxa"/>
            </w:tcMar>
            <w:vAlign w:val="bottom"/>
            <w:hideMark/>
          </w:tcPr>
          <w:p w14:paraId="03D07422" w14:textId="7CFD7921"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.164</w:t>
            </w:r>
          </w:p>
        </w:tc>
        <w:tc>
          <w:tcPr>
            <w:tcW w:w="379" w:type="dxa"/>
            <w:tcBorders>
              <w:left w:val="nil"/>
            </w:tcBorders>
            <w:noWrap/>
            <w:tcMar>
              <w:left w:w="0" w:type="dxa"/>
            </w:tcMar>
            <w:vAlign w:val="bottom"/>
            <w:hideMark/>
          </w:tcPr>
          <w:p w14:paraId="6F03FF13" w14:textId="77777777" w:rsidR="009E1C52" w:rsidRPr="009E1C52" w:rsidRDefault="009E1C52" w:rsidP="006A26DF">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c>
          <w:tcPr>
            <w:tcW w:w="703" w:type="dxa"/>
            <w:tcBorders>
              <w:right w:val="nil"/>
            </w:tcBorders>
            <w:noWrap/>
            <w:tcMar>
              <w:right w:w="0" w:type="dxa"/>
            </w:tcMar>
            <w:vAlign w:val="bottom"/>
            <w:hideMark/>
          </w:tcPr>
          <w:p w14:paraId="075D5F60" w14:textId="5DDE8C57"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.167</w:t>
            </w:r>
          </w:p>
        </w:tc>
        <w:tc>
          <w:tcPr>
            <w:tcW w:w="371" w:type="dxa"/>
            <w:tcBorders>
              <w:left w:val="nil"/>
            </w:tcBorders>
            <w:noWrap/>
            <w:tcMar>
              <w:left w:w="0" w:type="dxa"/>
            </w:tcMar>
            <w:vAlign w:val="bottom"/>
            <w:hideMark/>
          </w:tcPr>
          <w:p w14:paraId="24208B1E" w14:textId="77777777" w:rsidR="009E1C52" w:rsidRPr="006A26DF" w:rsidRDefault="009E1C52" w:rsidP="00E0764F">
            <w:pPr>
              <w:pStyle w:val="Basictext"/>
              <w:jc w:val="left"/>
              <w:rPr>
                <w:rFonts w:ascii="TimesNewRomanPSMT" w:eastAsia="TimesNewRomanPSMT" w:cs="TimesNewRomanPSMT"/>
                <w:color w:val="auto"/>
                <w:sz w:val="18"/>
                <w:szCs w:val="18"/>
                <w:vertAlign w:val="superscript"/>
                <w:lang w:eastAsia="en-GB"/>
              </w:rPr>
            </w:pPr>
            <w:r w:rsidRPr="006A26DF">
              <w:rPr>
                <w:rFonts w:ascii="TimesNewRomanPSMT" w:eastAsia="TimesNewRomanPSMT" w:cs="TimesNewRomanPSMT"/>
                <w:color w:val="auto"/>
                <w:sz w:val="18"/>
                <w:szCs w:val="18"/>
                <w:vertAlign w:val="superscript"/>
                <w:lang w:eastAsia="en-GB"/>
              </w:rPr>
              <w:t> </w:t>
            </w:r>
          </w:p>
        </w:tc>
        <w:tc>
          <w:tcPr>
            <w:tcW w:w="705" w:type="dxa"/>
            <w:tcBorders>
              <w:right w:val="nil"/>
            </w:tcBorders>
            <w:noWrap/>
            <w:tcMar>
              <w:right w:w="0" w:type="dxa"/>
            </w:tcMar>
            <w:vAlign w:val="bottom"/>
            <w:hideMark/>
          </w:tcPr>
          <w:p w14:paraId="0F85BBF1" w14:textId="04F365EA" w:rsidR="009E1C52" w:rsidRPr="009E1C52" w:rsidRDefault="009E1C52" w:rsidP="00EE477A">
            <w:pPr>
              <w:pStyle w:val="Basictext"/>
              <w:jc w:val="right"/>
              <w:rPr>
                <w:rFonts w:ascii="TimesNewRomanPSMT" w:eastAsia="TimesNewRomanPSMT" w:cs="TimesNewRomanPSMT"/>
                <w:color w:val="auto"/>
                <w:sz w:val="18"/>
                <w:szCs w:val="18"/>
                <w:lang w:eastAsia="en-GB"/>
              </w:rPr>
            </w:pPr>
            <w:r w:rsidRPr="009E1C52">
              <w:rPr>
                <w:sz w:val="18"/>
                <w:szCs w:val="18"/>
              </w:rPr>
              <w:t>.105</w:t>
            </w:r>
          </w:p>
        </w:tc>
        <w:tc>
          <w:tcPr>
            <w:tcW w:w="363" w:type="dxa"/>
            <w:tcBorders>
              <w:left w:val="nil"/>
            </w:tcBorders>
            <w:noWrap/>
            <w:tcMar>
              <w:left w:w="0" w:type="dxa"/>
            </w:tcMar>
            <w:vAlign w:val="bottom"/>
            <w:hideMark/>
          </w:tcPr>
          <w:p w14:paraId="1887CF51" w14:textId="77777777" w:rsidR="009E1C52" w:rsidRPr="009E1C52" w:rsidRDefault="009E1C52" w:rsidP="00EE477A">
            <w:pPr>
              <w:pStyle w:val="Basictext"/>
              <w:jc w:val="left"/>
              <w:rPr>
                <w:rFonts w:ascii="TimesNewRomanPSMT" w:eastAsia="TimesNewRomanPSMT" w:cs="TimesNewRomanPSMT"/>
                <w:color w:val="auto"/>
                <w:sz w:val="18"/>
                <w:szCs w:val="18"/>
                <w:lang w:eastAsia="en-GB"/>
              </w:rPr>
            </w:pPr>
            <w:r w:rsidRPr="009E1C52">
              <w:rPr>
                <w:rFonts w:ascii="TimesNewRomanPSMT" w:eastAsia="TimesNewRomanPSMT" w:cs="TimesNewRomanPSMT"/>
                <w:color w:val="auto"/>
                <w:sz w:val="18"/>
                <w:szCs w:val="18"/>
                <w:lang w:eastAsia="en-GB"/>
              </w:rPr>
              <w:t> </w:t>
            </w:r>
          </w:p>
        </w:tc>
      </w:tr>
    </w:tbl>
    <w:p w14:paraId="4445C449" w14:textId="77777777" w:rsidR="00FC2579" w:rsidRPr="008D4595" w:rsidRDefault="00FC2579" w:rsidP="00FC2579">
      <w:pPr>
        <w:pStyle w:val="Basictext"/>
        <w:rPr>
          <w:rFonts w:ascii="TimesNewRomanPSMT" w:eastAsia="TimesNewRomanPSMT" w:cs="TimesNewRomanPSMT"/>
          <w:color w:val="auto"/>
          <w:szCs w:val="22"/>
          <w:lang w:eastAsia="en-GB"/>
        </w:rPr>
      </w:pPr>
    </w:p>
    <w:p w14:paraId="1395864E" w14:textId="59ABC3BA" w:rsidR="00FC2579" w:rsidRPr="008D4595" w:rsidRDefault="00FC2579" w:rsidP="00FC2579">
      <w:pPr>
        <w:pStyle w:val="Caption"/>
        <w:rPr>
          <w:ins w:id="175" w:author="David Dann" w:date="2023-11-16T13:48:00Z"/>
        </w:rPr>
      </w:pPr>
      <w:ins w:id="176" w:author="David Dann" w:date="2023-11-16T13:48:00Z">
        <w:r w:rsidRPr="00E07C4C">
          <w:t>Table 1.</w:t>
        </w:r>
        <w:r w:rsidRPr="00E07C4C">
          <w:tab/>
          <w:t xml:space="preserve">Results </w:t>
        </w:r>
        <w:proofErr w:type="gramStart"/>
        <w:r w:rsidRPr="00E07C4C">
          <w:t xml:space="preserve">of </w:t>
        </w:r>
      </w:ins>
      <w:r w:rsidR="009E1C52">
        <w:t xml:space="preserve"> regression</w:t>
      </w:r>
      <w:proofErr w:type="gramEnd"/>
      <w:r w:rsidR="009E1C52">
        <w:t xml:space="preserve"> analysis</w:t>
      </w:r>
      <w:ins w:id="177" w:author="David Dann" w:date="2023-11-16T13:48:00Z">
        <w:r w:rsidRPr="00E07C4C">
          <w:t>. *** p &lt; .001; ** p &lt; .01; * p &lt; .05.</w:t>
        </w:r>
      </w:ins>
    </w:p>
    <w:p w14:paraId="5B504605" w14:textId="77777777" w:rsidR="00FC2579" w:rsidRPr="00CB48FC" w:rsidRDefault="00FC2579">
      <w:pPr>
        <w:pBdr>
          <w:top w:val="nil"/>
          <w:left w:val="nil"/>
          <w:bottom w:val="nil"/>
          <w:right w:val="nil"/>
          <w:between w:val="nil"/>
        </w:pBdr>
        <w:spacing w:before="0" w:after="60"/>
        <w:rPr>
          <w:rFonts w:cs="Times New Roman"/>
          <w:szCs w:val="22"/>
          <w:rPrChange w:id="178" w:author="Dorner, Verena" w:date="2023-11-16T12:18:00Z">
            <w:rPr>
              <w:rFonts w:cs="Times New Roman"/>
              <w:szCs w:val="22"/>
              <w:lang w:val="de-AT"/>
            </w:rPr>
          </w:rPrChange>
        </w:rPr>
      </w:pPr>
    </w:p>
    <w:p w14:paraId="0000004E" w14:textId="77777777" w:rsidR="002C68F5" w:rsidRPr="00CB48FC" w:rsidRDefault="002C68F5">
      <w:pPr>
        <w:pBdr>
          <w:top w:val="nil"/>
          <w:left w:val="nil"/>
          <w:bottom w:val="nil"/>
          <w:right w:val="nil"/>
          <w:between w:val="nil"/>
        </w:pBdr>
        <w:spacing w:before="0" w:after="60"/>
        <w:rPr>
          <w:rFonts w:cs="Times New Roman"/>
          <w:szCs w:val="22"/>
          <w:rPrChange w:id="179" w:author="Dorner, Verena" w:date="2023-11-16T12:18:00Z">
            <w:rPr>
              <w:rFonts w:cs="Times New Roman"/>
              <w:szCs w:val="22"/>
              <w:lang w:val="de-AT"/>
            </w:rPr>
          </w:rPrChange>
        </w:rPr>
      </w:pPr>
    </w:p>
    <w:p w14:paraId="0000004F" w14:textId="77777777" w:rsidR="002C68F5" w:rsidRDefault="00A13842">
      <w:pPr>
        <w:pBdr>
          <w:top w:val="nil"/>
          <w:left w:val="nil"/>
          <w:bottom w:val="nil"/>
          <w:right w:val="nil"/>
          <w:between w:val="nil"/>
        </w:pBdr>
        <w:tabs>
          <w:tab w:val="left" w:pos="1418"/>
        </w:tabs>
        <w:spacing w:after="120"/>
        <w:ind w:left="1418" w:hanging="1418"/>
        <w:jc w:val="left"/>
        <w:rPr>
          <w:rFonts w:cs="Times New Roman"/>
          <w:i/>
          <w:szCs w:val="22"/>
        </w:rPr>
      </w:pPr>
      <w:r>
        <w:rPr>
          <w:rFonts w:cs="Times New Roman"/>
          <w:i/>
          <w:szCs w:val="22"/>
        </w:rPr>
        <w:t>Figure 1.</w:t>
      </w:r>
      <w:r>
        <w:rPr>
          <w:rFonts w:cs="Times New Roman"/>
          <w:i/>
          <w:szCs w:val="22"/>
        </w:rPr>
        <w:tab/>
        <w:t>Mean judgements.</w:t>
      </w:r>
    </w:p>
    <w:p w14:paraId="193E04FB" w14:textId="121B3B65" w:rsidR="00391514" w:rsidRPr="00391514" w:rsidRDefault="00391514">
      <w:pPr>
        <w:pBdr>
          <w:top w:val="nil"/>
          <w:left w:val="nil"/>
          <w:bottom w:val="nil"/>
          <w:right w:val="nil"/>
          <w:between w:val="nil"/>
        </w:pBdr>
        <w:spacing w:before="0" w:after="60"/>
        <w:rPr>
          <w:ins w:id="180" w:author="Dorner, Verena" w:date="2023-11-16T12:33:00Z"/>
          <w:rFonts w:cs="Times New Roman"/>
          <w:szCs w:val="22"/>
          <w:rPrChange w:id="181" w:author="Dorner, Verena" w:date="2023-11-16T12:33:00Z">
            <w:rPr>
              <w:ins w:id="182" w:author="Dorner, Verena" w:date="2023-11-16T12:33:00Z"/>
              <w:rFonts w:cs="Times New Roman"/>
              <w:b/>
              <w:bCs/>
              <w:szCs w:val="22"/>
            </w:rPr>
          </w:rPrChange>
        </w:rPr>
      </w:pPr>
      <w:ins w:id="183" w:author="Dorner, Verena" w:date="2023-11-16T12:33:00Z">
        <w:r>
          <w:rPr>
            <w:rFonts w:cs="Times New Roman"/>
            <w:b/>
            <w:bCs/>
            <w:szCs w:val="22"/>
          </w:rPr>
          <w:t>People Analytics</w:t>
        </w:r>
        <w:r>
          <w:rPr>
            <w:rFonts w:cs="Times New Roman"/>
            <w:szCs w:val="22"/>
          </w:rPr>
          <w:t xml:space="preserve">. The effect is </w:t>
        </w:r>
        <w:r w:rsidRPr="00391514">
          <w:rPr>
            <w:rFonts w:cs="Times New Roman"/>
            <w:szCs w:val="22"/>
            <w:highlight w:val="yellow"/>
            <w:rPrChange w:id="184" w:author="Dorner, Verena" w:date="2023-11-16T12:33:00Z">
              <w:rPr>
                <w:rFonts w:cs="Times New Roman"/>
                <w:szCs w:val="22"/>
              </w:rPr>
            </w:rPrChange>
          </w:rPr>
          <w:t>not/stable</w:t>
        </w:r>
        <w:r>
          <w:rPr>
            <w:rFonts w:cs="Times New Roman"/>
            <w:szCs w:val="22"/>
          </w:rPr>
          <w:t xml:space="preserve"> across…</w:t>
        </w:r>
      </w:ins>
    </w:p>
    <w:p w14:paraId="21E51C11" w14:textId="53E87E31" w:rsidR="00391514" w:rsidRDefault="00391514">
      <w:pPr>
        <w:pBdr>
          <w:top w:val="nil"/>
          <w:left w:val="nil"/>
          <w:bottom w:val="nil"/>
          <w:right w:val="nil"/>
          <w:between w:val="nil"/>
        </w:pBdr>
        <w:spacing w:before="0" w:after="60"/>
        <w:rPr>
          <w:ins w:id="185" w:author="Dorner, Verena" w:date="2023-11-16T12:31:00Z"/>
          <w:rFonts w:cs="Times New Roman"/>
          <w:szCs w:val="22"/>
        </w:rPr>
      </w:pPr>
      <w:ins w:id="186" w:author="Dorner, Verena" w:date="2023-11-16T12:31:00Z">
        <w:r w:rsidRPr="00391514">
          <w:rPr>
            <w:rFonts w:cs="Times New Roman"/>
            <w:b/>
            <w:bCs/>
            <w:szCs w:val="22"/>
            <w:rPrChange w:id="187" w:author="Dorner, Verena" w:date="2023-11-16T12:31:00Z">
              <w:rPr>
                <w:rFonts w:cs="Times New Roman"/>
                <w:szCs w:val="22"/>
              </w:rPr>
            </w:rPrChange>
          </w:rPr>
          <w:t>Gender</w:t>
        </w:r>
        <w:r>
          <w:rPr>
            <w:rFonts w:cs="Times New Roman"/>
            <w:szCs w:val="22"/>
          </w:rPr>
          <w:t>. There is XYZ effect of gender on perceptions.</w:t>
        </w:r>
      </w:ins>
    </w:p>
    <w:p w14:paraId="2953E29D" w14:textId="47DC59A9" w:rsidR="00391514" w:rsidRDefault="00391514">
      <w:pPr>
        <w:pBdr>
          <w:top w:val="nil"/>
          <w:left w:val="nil"/>
          <w:bottom w:val="nil"/>
          <w:right w:val="nil"/>
          <w:between w:val="nil"/>
        </w:pBdr>
        <w:spacing w:before="0" w:after="60"/>
        <w:rPr>
          <w:ins w:id="188" w:author="Dorner, Verena" w:date="2023-11-16T12:31:00Z"/>
          <w:rFonts w:cs="Times New Roman"/>
          <w:szCs w:val="22"/>
        </w:rPr>
      </w:pPr>
      <w:ins w:id="189" w:author="Dorner, Verena" w:date="2023-11-16T12:31:00Z">
        <w:r w:rsidRPr="00391514">
          <w:rPr>
            <w:rFonts w:cs="Times New Roman"/>
            <w:b/>
            <w:bCs/>
            <w:szCs w:val="22"/>
            <w:rPrChange w:id="190" w:author="Dorner, Verena" w:date="2023-11-16T12:32:00Z">
              <w:rPr>
                <w:rFonts w:cs="Times New Roman"/>
                <w:szCs w:val="22"/>
              </w:rPr>
            </w:rPrChange>
          </w:rPr>
          <w:t>Country</w:t>
        </w:r>
        <w:r>
          <w:rPr>
            <w:rFonts w:cs="Times New Roman"/>
            <w:szCs w:val="22"/>
          </w:rPr>
          <w:t>.</w:t>
        </w:r>
      </w:ins>
      <w:ins w:id="191" w:author="Dorner, Verena" w:date="2023-11-16T12:32:00Z">
        <w:r>
          <w:rPr>
            <w:rFonts w:cs="Times New Roman"/>
            <w:szCs w:val="22"/>
          </w:rPr>
          <w:t xml:space="preserve"> German and US managers XYZ …</w:t>
        </w:r>
      </w:ins>
    </w:p>
    <w:p w14:paraId="5D3EED4F" w14:textId="2379AA90" w:rsidR="00391514" w:rsidRDefault="00391514">
      <w:pPr>
        <w:pBdr>
          <w:top w:val="nil"/>
          <w:left w:val="nil"/>
          <w:bottom w:val="nil"/>
          <w:right w:val="nil"/>
          <w:between w:val="nil"/>
        </w:pBdr>
        <w:spacing w:before="0" w:after="60"/>
        <w:rPr>
          <w:ins w:id="192" w:author="Dorner, Verena" w:date="2023-11-16T12:31:00Z"/>
          <w:rFonts w:cs="Times New Roman"/>
          <w:szCs w:val="22"/>
        </w:rPr>
      </w:pPr>
      <w:ins w:id="193" w:author="Dorner, Verena" w:date="2023-11-16T12:33:00Z">
        <w:r w:rsidRPr="00391514">
          <w:rPr>
            <w:rFonts w:cs="Times New Roman"/>
            <w:b/>
            <w:bCs/>
            <w:szCs w:val="22"/>
            <w:rPrChange w:id="194" w:author="Dorner, Verena" w:date="2023-11-16T12:33:00Z">
              <w:rPr>
                <w:rFonts w:cs="Times New Roman"/>
                <w:szCs w:val="22"/>
              </w:rPr>
            </w:rPrChange>
          </w:rPr>
          <w:t>Vignette</w:t>
        </w:r>
        <w:r>
          <w:rPr>
            <w:rFonts w:cs="Times New Roman"/>
            <w:szCs w:val="22"/>
          </w:rPr>
          <w:t>.</w:t>
        </w:r>
      </w:ins>
    </w:p>
    <w:p w14:paraId="6D20B193" w14:textId="77777777" w:rsidR="00391514" w:rsidRDefault="00391514">
      <w:pPr>
        <w:pBdr>
          <w:top w:val="nil"/>
          <w:left w:val="nil"/>
          <w:bottom w:val="nil"/>
          <w:right w:val="nil"/>
          <w:between w:val="nil"/>
        </w:pBdr>
        <w:spacing w:before="0" w:after="60"/>
        <w:rPr>
          <w:ins w:id="195" w:author="Dorner, Verena" w:date="2023-11-16T12:34:00Z"/>
          <w:rFonts w:cs="Times New Roman"/>
          <w:szCs w:val="22"/>
        </w:rPr>
      </w:pPr>
    </w:p>
    <w:p w14:paraId="7AB2E238" w14:textId="39C246BE" w:rsidR="00391514" w:rsidRDefault="00391514">
      <w:pPr>
        <w:pBdr>
          <w:top w:val="nil"/>
          <w:left w:val="nil"/>
          <w:bottom w:val="nil"/>
          <w:right w:val="nil"/>
          <w:between w:val="nil"/>
        </w:pBdr>
        <w:spacing w:before="0" w:after="60"/>
        <w:rPr>
          <w:ins w:id="196" w:author="Dorner, Verena" w:date="2023-11-16T12:30:00Z"/>
          <w:rFonts w:cs="Times New Roman"/>
          <w:szCs w:val="22"/>
        </w:rPr>
      </w:pPr>
      <w:ins w:id="197" w:author="Dorner, Verena" w:date="2023-11-16T12:30:00Z">
        <w:r>
          <w:rPr>
            <w:rFonts w:cs="Times New Roman"/>
            <w:szCs w:val="22"/>
          </w:rPr>
          <w:t xml:space="preserve">We conducted the same regressions with “acting ethically” and “acting professionally” as dependent variables. The results are </w:t>
        </w:r>
        <w:r w:rsidRPr="00391514">
          <w:rPr>
            <w:rFonts w:cs="Times New Roman"/>
            <w:szCs w:val="22"/>
            <w:highlight w:val="yellow"/>
            <w:rPrChange w:id="198" w:author="Dorner, Verena" w:date="2023-11-16T12:32:00Z">
              <w:rPr>
                <w:rFonts w:cs="Times New Roman"/>
                <w:szCs w:val="22"/>
              </w:rPr>
            </w:rPrChange>
          </w:rPr>
          <w:t>not/in line</w:t>
        </w:r>
        <w:r>
          <w:rPr>
            <w:rFonts w:cs="Times New Roman"/>
            <w:szCs w:val="22"/>
          </w:rPr>
          <w:t xml:space="preserve"> with our findings on </w:t>
        </w:r>
      </w:ins>
      <w:ins w:id="199" w:author="Dorner, Verena" w:date="2023-11-16T12:31:00Z">
        <w:r>
          <w:rPr>
            <w:rFonts w:cs="Times New Roman"/>
            <w:szCs w:val="22"/>
          </w:rPr>
          <w:t>“</w:t>
        </w:r>
      </w:ins>
      <w:ins w:id="200" w:author="Dorner, Verena" w:date="2023-11-16T12:30:00Z">
        <w:r>
          <w:rPr>
            <w:rFonts w:cs="Times New Roman"/>
            <w:szCs w:val="22"/>
          </w:rPr>
          <w:t>acting r</w:t>
        </w:r>
      </w:ins>
      <w:ins w:id="201" w:author="Dorner, Verena" w:date="2023-11-16T12:31:00Z">
        <w:r>
          <w:rPr>
            <w:rFonts w:cs="Times New Roman"/>
            <w:szCs w:val="22"/>
          </w:rPr>
          <w:t>esponsibly”</w:t>
        </w:r>
      </w:ins>
    </w:p>
    <w:p w14:paraId="250F46F8" w14:textId="77777777" w:rsidR="00391514" w:rsidRDefault="00391514">
      <w:pPr>
        <w:pBdr>
          <w:top w:val="nil"/>
          <w:left w:val="nil"/>
          <w:bottom w:val="nil"/>
          <w:right w:val="nil"/>
          <w:between w:val="nil"/>
        </w:pBdr>
        <w:spacing w:before="0" w:after="60"/>
        <w:rPr>
          <w:rFonts w:cs="Times New Roman"/>
          <w:szCs w:val="22"/>
        </w:rPr>
      </w:pPr>
    </w:p>
    <w:p w14:paraId="00000051" w14:textId="77777777" w:rsidR="002C68F5" w:rsidRDefault="00A13842">
      <w:pPr>
        <w:pStyle w:val="Heading1"/>
        <w:ind w:left="432" w:hanging="432"/>
      </w:pPr>
      <w:r>
        <w:t>Discussion</w:t>
      </w:r>
    </w:p>
    <w:p w14:paraId="00000052" w14:textId="77777777" w:rsidR="002C68F5" w:rsidRDefault="00A13842">
      <w:pPr>
        <w:pBdr>
          <w:top w:val="nil"/>
          <w:left w:val="nil"/>
          <w:bottom w:val="nil"/>
          <w:right w:val="nil"/>
          <w:between w:val="nil"/>
        </w:pBdr>
        <w:spacing w:before="0" w:after="60"/>
        <w:rPr>
          <w:rFonts w:cs="Times New Roman"/>
          <w:b/>
          <w:szCs w:val="22"/>
        </w:rPr>
      </w:pPr>
      <w:r>
        <w:rPr>
          <w:rFonts w:cs="Times New Roman"/>
          <w:b/>
          <w:szCs w:val="22"/>
        </w:rPr>
        <w:t>Theoretical Contribution</w:t>
      </w:r>
    </w:p>
    <w:p w14:paraId="00000053"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To the best of our knowledge, our study is the first to empirically address the concepts of </w:t>
      </w:r>
      <w:r>
        <w:rPr>
          <w:rFonts w:cs="Times New Roman"/>
          <w:i/>
          <w:szCs w:val="22"/>
        </w:rPr>
        <w:t>being responsible</w:t>
      </w:r>
      <w:r>
        <w:rPr>
          <w:rFonts w:cs="Times New Roman"/>
          <w:szCs w:val="22"/>
        </w:rPr>
        <w:t xml:space="preserve"> and </w:t>
      </w:r>
      <w:r>
        <w:rPr>
          <w:rFonts w:cs="Times New Roman"/>
          <w:i/>
          <w:szCs w:val="22"/>
        </w:rPr>
        <w:t>acting responsibly</w:t>
      </w:r>
      <w:r>
        <w:rPr>
          <w:rFonts w:cs="Times New Roman"/>
          <w:szCs w:val="22"/>
        </w:rPr>
        <w:t xml:space="preserve"> in the context of PA and leadership. We are thus adding an important aspect to the existing research on this currently highly topical issue. While there is an increasing number of empirical research on PA, each delivering relevant insights on their specific themes, our study adds to the conversation on how managers working with the systems perceive the systems. </w:t>
      </w:r>
    </w:p>
    <w:p w14:paraId="00000054"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There is a historically grown discussion about the possibility of job loss for employees due to increasing automation. Not only science and research are involved in this with numerous studies on re-qualification and the learning of new skills for employees. Public authorities and organisations are also dedicated to the retraining of employees. Our study adds to this discourse by demonstrating that managers must also adapt to the workplace in the Future of Work. They need a new skill set that not only enables them to understand and scrutinise statistics and analyses. They must also have stronger interpersonal skills, a greater understanding of which groups are at danger of discriminating through systems, and the ability to identify risks for them. </w:t>
      </w:r>
    </w:p>
    <w:p w14:paraId="00000055" w14:textId="77777777" w:rsidR="002C68F5" w:rsidRDefault="00A13842">
      <w:pPr>
        <w:pBdr>
          <w:top w:val="nil"/>
          <w:left w:val="nil"/>
          <w:bottom w:val="nil"/>
          <w:right w:val="nil"/>
          <w:between w:val="nil"/>
        </w:pBdr>
        <w:spacing w:before="0" w:after="60"/>
        <w:rPr>
          <w:rFonts w:cs="Times New Roman"/>
          <w:b/>
          <w:szCs w:val="22"/>
        </w:rPr>
      </w:pPr>
      <w:r>
        <w:rPr>
          <w:rFonts w:cs="Times New Roman"/>
          <w:b/>
          <w:szCs w:val="22"/>
        </w:rPr>
        <w:t>Practical Contribution</w:t>
      </w:r>
    </w:p>
    <w:p w14:paraId="00000056"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The findings of our study provide crucial insights into how managers' skill sets must adjust in the Future of Work. The use of algorithmic systems that deliver data-driven assessments and action recommendations is expanding. Our research implies that managers must have an increasingly complex array of values and norms in addition to a strong understanding of statistics and the risks associated with dealing with automated systems. The risks posed by PA are often not directly caused by the systems, but by incorrect or unethical use of them. Managers must be aware of this and, in case of doubt, be able to recognise discrimination or unethical and unfair system decisions. This requires a rethink in the world of work and demonstrates the importance of a greater emphasis on diversity and inclusion. The majority of our study's participants identified as male, and the ratio of male to female leaders reflects the real distribution of leadership roles in organisations. According to the German Federal Statistical Office, almost one in three managers in Germany were women in 2022</w:t>
      </w:r>
      <w:r>
        <w:rPr>
          <w:rFonts w:cs="Times New Roman"/>
          <w:szCs w:val="22"/>
          <w:highlight w:val="yellow"/>
        </w:rPr>
        <w:t xml:space="preserve"> QUELLE</w:t>
      </w:r>
      <w:r>
        <w:rPr>
          <w:rFonts w:cs="Times New Roman"/>
          <w:szCs w:val="22"/>
        </w:rPr>
        <w:t>, while data from the US Government Accountability Office shows that 42 per cent of managers in the USA were women</w:t>
      </w:r>
      <w:r>
        <w:rPr>
          <w:rFonts w:cs="Times New Roman"/>
          <w:szCs w:val="22"/>
          <w:highlight w:val="yellow"/>
        </w:rPr>
        <w:t xml:space="preserve"> QUELLE</w:t>
      </w:r>
      <w:r>
        <w:rPr>
          <w:rFonts w:cs="Times New Roman"/>
          <w:szCs w:val="22"/>
        </w:rPr>
        <w:t xml:space="preserve">. The female managers in our </w:t>
      </w:r>
      <w:proofErr w:type="gramStart"/>
      <w:r>
        <w:rPr>
          <w:rFonts w:cs="Times New Roman"/>
          <w:szCs w:val="22"/>
        </w:rPr>
        <w:t>study,  xxx</w:t>
      </w:r>
      <w:proofErr w:type="gramEnd"/>
    </w:p>
    <w:p w14:paraId="00000057" w14:textId="77777777" w:rsidR="002C68F5" w:rsidRDefault="002C68F5">
      <w:pPr>
        <w:pBdr>
          <w:top w:val="nil"/>
          <w:left w:val="nil"/>
          <w:bottom w:val="nil"/>
          <w:right w:val="nil"/>
          <w:between w:val="nil"/>
        </w:pBdr>
        <w:spacing w:before="0" w:after="60"/>
        <w:rPr>
          <w:rFonts w:cs="Times New Roman"/>
          <w:szCs w:val="22"/>
        </w:rPr>
      </w:pPr>
    </w:p>
    <w:p w14:paraId="00000058" w14:textId="77777777" w:rsidR="002C68F5" w:rsidRDefault="00A13842">
      <w:pPr>
        <w:pBdr>
          <w:top w:val="nil"/>
          <w:left w:val="nil"/>
          <w:bottom w:val="nil"/>
          <w:right w:val="nil"/>
          <w:between w:val="nil"/>
        </w:pBdr>
        <w:spacing w:before="0" w:after="60"/>
        <w:rPr>
          <w:rFonts w:cs="Times New Roman"/>
          <w:b/>
          <w:szCs w:val="22"/>
        </w:rPr>
      </w:pPr>
      <w:r>
        <w:rPr>
          <w:rFonts w:cs="Times New Roman"/>
          <w:b/>
          <w:szCs w:val="22"/>
        </w:rPr>
        <w:t xml:space="preserve">Limitations and Future Work </w:t>
      </w:r>
    </w:p>
    <w:p w14:paraId="00000059" w14:textId="77777777" w:rsidR="002C68F5" w:rsidRDefault="002C68F5">
      <w:pPr>
        <w:pBdr>
          <w:top w:val="nil"/>
          <w:left w:val="nil"/>
          <w:bottom w:val="nil"/>
          <w:right w:val="nil"/>
          <w:between w:val="nil"/>
        </w:pBdr>
        <w:spacing w:before="0" w:after="60"/>
        <w:rPr>
          <w:rFonts w:cs="Times New Roman"/>
          <w:b/>
          <w:szCs w:val="22"/>
        </w:rPr>
      </w:pPr>
    </w:p>
    <w:p w14:paraId="0000005A" w14:textId="77777777" w:rsidR="002C68F5" w:rsidRDefault="00A13842">
      <w:pPr>
        <w:spacing w:before="0"/>
        <w:jc w:val="left"/>
        <w:rPr>
          <w:rFonts w:cs="Times New Roman"/>
        </w:rPr>
      </w:pPr>
      <w:r>
        <w:rPr>
          <w:rFonts w:cs="Times New Roman"/>
        </w:rPr>
        <w:lastRenderedPageBreak/>
        <w:t>Next, in terms of sample, the generalisability of our results is subject to the limitation of an entirely German and US-American sample. We chose the two extreme ends of PA system regulation within the setting of our investigation with these two groups. A more varied selection of participants in studies is a critical next step. For example, the usage of systems in the EU, where the EU AI Act addresses algorithmic systems in personnel management, may be compared to less the stringent rules in the US and also the UK.</w:t>
      </w:r>
    </w:p>
    <w:p w14:paraId="0000005B" w14:textId="77777777" w:rsidR="002C68F5" w:rsidRDefault="002C68F5">
      <w:pPr>
        <w:pBdr>
          <w:top w:val="nil"/>
          <w:left w:val="nil"/>
          <w:bottom w:val="nil"/>
          <w:right w:val="nil"/>
          <w:between w:val="nil"/>
        </w:pBdr>
        <w:spacing w:before="0" w:after="60"/>
        <w:rPr>
          <w:rFonts w:cs="Times New Roman"/>
          <w:b/>
          <w:szCs w:val="22"/>
        </w:rPr>
      </w:pPr>
    </w:p>
    <w:p w14:paraId="0000005C" w14:textId="77777777" w:rsidR="002C68F5" w:rsidRDefault="00A13842">
      <w:pPr>
        <w:pStyle w:val="Heading1"/>
        <w:ind w:left="432" w:hanging="432"/>
      </w:pPr>
      <w:r>
        <w:t>Conclusion</w:t>
      </w:r>
    </w:p>
    <w:p w14:paraId="0000005D" w14:textId="77777777" w:rsidR="002C68F5" w:rsidRDefault="002C68F5">
      <w:pPr>
        <w:pBdr>
          <w:top w:val="nil"/>
          <w:left w:val="nil"/>
          <w:bottom w:val="nil"/>
          <w:right w:val="nil"/>
          <w:between w:val="nil"/>
        </w:pBdr>
        <w:spacing w:before="0" w:after="60"/>
        <w:rPr>
          <w:rFonts w:cs="Times New Roman"/>
          <w:szCs w:val="22"/>
        </w:rPr>
      </w:pPr>
      <w:bookmarkStart w:id="202" w:name="_heading=h.3znysh7" w:colFirst="0" w:colLast="0"/>
      <w:bookmarkEnd w:id="202"/>
    </w:p>
    <w:tbl>
      <w:tblPr>
        <w:tblStyle w:val="a"/>
        <w:tblW w:w="89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8"/>
        <w:gridCol w:w="3206"/>
        <w:gridCol w:w="2799"/>
      </w:tblGrid>
      <w:tr w:rsidR="002C68F5" w14:paraId="0A1AC385" w14:textId="77777777">
        <w:tc>
          <w:tcPr>
            <w:tcW w:w="2948" w:type="dxa"/>
          </w:tcPr>
          <w:p w14:paraId="0000005E" w14:textId="77777777" w:rsidR="002C68F5" w:rsidRDefault="00A13842">
            <w:pPr>
              <w:pBdr>
                <w:top w:val="nil"/>
                <w:left w:val="nil"/>
                <w:bottom w:val="nil"/>
                <w:right w:val="nil"/>
                <w:between w:val="nil"/>
              </w:pBdr>
              <w:spacing w:before="0" w:after="60"/>
              <w:jc w:val="center"/>
              <w:rPr>
                <w:rFonts w:cs="Times New Roman"/>
                <w:b/>
                <w:sz w:val="20"/>
                <w:szCs w:val="20"/>
              </w:rPr>
            </w:pPr>
            <w:r>
              <w:rPr>
                <w:rFonts w:cs="Times New Roman"/>
                <w:b/>
                <w:sz w:val="20"/>
                <w:szCs w:val="20"/>
              </w:rPr>
              <w:t>Question</w:t>
            </w:r>
          </w:p>
        </w:tc>
        <w:tc>
          <w:tcPr>
            <w:tcW w:w="3206" w:type="dxa"/>
          </w:tcPr>
          <w:p w14:paraId="0000005F" w14:textId="77777777" w:rsidR="002C68F5" w:rsidRDefault="00A13842">
            <w:pPr>
              <w:pBdr>
                <w:top w:val="nil"/>
                <w:left w:val="nil"/>
                <w:bottom w:val="nil"/>
                <w:right w:val="nil"/>
                <w:between w:val="nil"/>
              </w:pBdr>
              <w:spacing w:before="0" w:after="60"/>
              <w:jc w:val="center"/>
              <w:rPr>
                <w:rFonts w:cs="Times New Roman"/>
                <w:b/>
                <w:sz w:val="20"/>
                <w:szCs w:val="20"/>
              </w:rPr>
            </w:pPr>
            <w:r>
              <w:rPr>
                <w:rFonts w:cs="Times New Roman"/>
                <w:b/>
                <w:sz w:val="20"/>
                <w:szCs w:val="20"/>
              </w:rPr>
              <w:t>Average 1992</w:t>
            </w:r>
          </w:p>
        </w:tc>
        <w:tc>
          <w:tcPr>
            <w:tcW w:w="2799" w:type="dxa"/>
          </w:tcPr>
          <w:p w14:paraId="00000060" w14:textId="77777777" w:rsidR="002C68F5" w:rsidRDefault="00A13842">
            <w:pPr>
              <w:pBdr>
                <w:top w:val="nil"/>
                <w:left w:val="nil"/>
                <w:bottom w:val="nil"/>
                <w:right w:val="nil"/>
                <w:between w:val="nil"/>
              </w:pBdr>
              <w:spacing w:before="0" w:after="60"/>
              <w:jc w:val="center"/>
              <w:rPr>
                <w:rFonts w:cs="Times New Roman"/>
                <w:b/>
                <w:sz w:val="20"/>
                <w:szCs w:val="20"/>
              </w:rPr>
            </w:pPr>
            <w:r>
              <w:rPr>
                <w:rFonts w:cs="Times New Roman"/>
                <w:b/>
                <w:sz w:val="20"/>
                <w:szCs w:val="20"/>
              </w:rPr>
              <w:t>Average 1999</w:t>
            </w:r>
          </w:p>
        </w:tc>
      </w:tr>
      <w:tr w:rsidR="002C68F5" w14:paraId="3FCB7EC9" w14:textId="77777777">
        <w:tc>
          <w:tcPr>
            <w:tcW w:w="2948" w:type="dxa"/>
          </w:tcPr>
          <w:p w14:paraId="00000061" w14:textId="77777777" w:rsidR="002C68F5" w:rsidRDefault="00A13842">
            <w:pPr>
              <w:pBdr>
                <w:top w:val="nil"/>
                <w:left w:val="nil"/>
                <w:bottom w:val="nil"/>
                <w:right w:val="nil"/>
                <w:between w:val="nil"/>
              </w:pBdr>
              <w:spacing w:before="0" w:after="60"/>
              <w:jc w:val="left"/>
              <w:rPr>
                <w:rFonts w:cs="Times New Roman"/>
                <w:sz w:val="20"/>
                <w:szCs w:val="20"/>
              </w:rPr>
            </w:pPr>
            <w:r>
              <w:rPr>
                <w:rFonts w:cs="Times New Roman"/>
                <w:sz w:val="20"/>
                <w:szCs w:val="20"/>
              </w:rPr>
              <w:t>1 How do you regard...</w:t>
            </w:r>
          </w:p>
        </w:tc>
        <w:tc>
          <w:tcPr>
            <w:tcW w:w="3206" w:type="dxa"/>
          </w:tcPr>
          <w:p w14:paraId="00000062" w14:textId="77777777" w:rsidR="002C68F5" w:rsidRDefault="00A13842">
            <w:pPr>
              <w:pBdr>
                <w:top w:val="nil"/>
                <w:left w:val="nil"/>
                <w:bottom w:val="nil"/>
                <w:right w:val="nil"/>
                <w:between w:val="nil"/>
              </w:pBdr>
              <w:spacing w:before="0" w:after="60"/>
              <w:jc w:val="center"/>
              <w:rPr>
                <w:rFonts w:cs="Times New Roman"/>
                <w:sz w:val="20"/>
                <w:szCs w:val="20"/>
              </w:rPr>
            </w:pPr>
            <w:r>
              <w:rPr>
                <w:rFonts w:cs="Times New Roman"/>
                <w:sz w:val="20"/>
                <w:szCs w:val="20"/>
              </w:rPr>
              <w:t>3.4</w:t>
            </w:r>
          </w:p>
        </w:tc>
        <w:tc>
          <w:tcPr>
            <w:tcW w:w="2799" w:type="dxa"/>
          </w:tcPr>
          <w:p w14:paraId="00000063" w14:textId="77777777" w:rsidR="002C68F5" w:rsidRDefault="00A13842">
            <w:pPr>
              <w:pBdr>
                <w:top w:val="nil"/>
                <w:left w:val="nil"/>
                <w:bottom w:val="nil"/>
                <w:right w:val="nil"/>
                <w:between w:val="nil"/>
              </w:pBdr>
              <w:spacing w:before="0" w:after="60"/>
              <w:jc w:val="center"/>
              <w:rPr>
                <w:rFonts w:cs="Times New Roman"/>
                <w:sz w:val="20"/>
                <w:szCs w:val="20"/>
              </w:rPr>
            </w:pPr>
            <w:r>
              <w:rPr>
                <w:rFonts w:cs="Times New Roman"/>
                <w:sz w:val="20"/>
                <w:szCs w:val="20"/>
              </w:rPr>
              <w:t>3.7</w:t>
            </w:r>
          </w:p>
        </w:tc>
      </w:tr>
      <w:tr w:rsidR="002C68F5" w14:paraId="7CCBCB12" w14:textId="77777777">
        <w:tc>
          <w:tcPr>
            <w:tcW w:w="2948" w:type="dxa"/>
          </w:tcPr>
          <w:p w14:paraId="00000064" w14:textId="77777777" w:rsidR="002C68F5" w:rsidRDefault="00A13842">
            <w:pPr>
              <w:pBdr>
                <w:top w:val="nil"/>
                <w:left w:val="nil"/>
                <w:bottom w:val="nil"/>
                <w:right w:val="nil"/>
                <w:between w:val="nil"/>
              </w:pBdr>
              <w:spacing w:before="0" w:after="60"/>
              <w:jc w:val="left"/>
              <w:rPr>
                <w:rFonts w:cs="Times New Roman"/>
                <w:sz w:val="20"/>
                <w:szCs w:val="20"/>
              </w:rPr>
            </w:pPr>
            <w:r>
              <w:rPr>
                <w:rFonts w:cs="Times New Roman"/>
                <w:sz w:val="20"/>
                <w:szCs w:val="20"/>
              </w:rPr>
              <w:t>2 How do you...</w:t>
            </w:r>
          </w:p>
        </w:tc>
        <w:tc>
          <w:tcPr>
            <w:tcW w:w="3206" w:type="dxa"/>
          </w:tcPr>
          <w:p w14:paraId="00000065" w14:textId="77777777" w:rsidR="002C68F5" w:rsidRDefault="00A13842">
            <w:pPr>
              <w:pBdr>
                <w:top w:val="nil"/>
                <w:left w:val="nil"/>
                <w:bottom w:val="nil"/>
                <w:right w:val="nil"/>
                <w:between w:val="nil"/>
              </w:pBdr>
              <w:spacing w:before="0" w:after="60"/>
              <w:jc w:val="center"/>
              <w:rPr>
                <w:rFonts w:cs="Times New Roman"/>
                <w:sz w:val="20"/>
                <w:szCs w:val="20"/>
              </w:rPr>
            </w:pPr>
            <w:r>
              <w:rPr>
                <w:rFonts w:cs="Times New Roman"/>
                <w:sz w:val="20"/>
                <w:szCs w:val="20"/>
              </w:rPr>
              <w:t>2.7</w:t>
            </w:r>
          </w:p>
        </w:tc>
        <w:tc>
          <w:tcPr>
            <w:tcW w:w="2799" w:type="dxa"/>
          </w:tcPr>
          <w:p w14:paraId="00000066" w14:textId="77777777" w:rsidR="002C68F5" w:rsidRDefault="00A13842">
            <w:pPr>
              <w:pBdr>
                <w:top w:val="nil"/>
                <w:left w:val="nil"/>
                <w:bottom w:val="nil"/>
                <w:right w:val="nil"/>
                <w:between w:val="nil"/>
              </w:pBdr>
              <w:spacing w:before="0" w:after="60"/>
              <w:jc w:val="center"/>
              <w:rPr>
                <w:rFonts w:cs="Times New Roman"/>
                <w:sz w:val="20"/>
                <w:szCs w:val="20"/>
              </w:rPr>
            </w:pPr>
            <w:r>
              <w:rPr>
                <w:rFonts w:cs="Times New Roman"/>
                <w:sz w:val="20"/>
                <w:szCs w:val="20"/>
              </w:rPr>
              <w:t>3.4</w:t>
            </w:r>
          </w:p>
        </w:tc>
      </w:tr>
      <w:tr w:rsidR="002C68F5" w14:paraId="313A5A84" w14:textId="77777777">
        <w:tc>
          <w:tcPr>
            <w:tcW w:w="2948" w:type="dxa"/>
          </w:tcPr>
          <w:p w14:paraId="00000067" w14:textId="77777777" w:rsidR="002C68F5" w:rsidRDefault="00A13842">
            <w:pPr>
              <w:pBdr>
                <w:top w:val="nil"/>
                <w:left w:val="nil"/>
                <w:bottom w:val="nil"/>
                <w:right w:val="nil"/>
                <w:between w:val="nil"/>
              </w:pBdr>
              <w:spacing w:before="0" w:after="60"/>
              <w:jc w:val="left"/>
              <w:rPr>
                <w:rFonts w:cs="Times New Roman"/>
                <w:sz w:val="20"/>
                <w:szCs w:val="20"/>
              </w:rPr>
            </w:pPr>
            <w:r>
              <w:rPr>
                <w:rFonts w:cs="Times New Roman"/>
                <w:sz w:val="20"/>
                <w:szCs w:val="20"/>
              </w:rPr>
              <w:t>3 How do you...</w:t>
            </w:r>
          </w:p>
        </w:tc>
        <w:tc>
          <w:tcPr>
            <w:tcW w:w="3206" w:type="dxa"/>
          </w:tcPr>
          <w:p w14:paraId="00000068" w14:textId="77777777" w:rsidR="002C68F5" w:rsidRDefault="00A13842">
            <w:pPr>
              <w:pBdr>
                <w:top w:val="nil"/>
                <w:left w:val="nil"/>
                <w:bottom w:val="nil"/>
                <w:right w:val="nil"/>
                <w:between w:val="nil"/>
              </w:pBdr>
              <w:spacing w:before="0" w:after="60"/>
              <w:jc w:val="center"/>
              <w:rPr>
                <w:rFonts w:cs="Times New Roman"/>
                <w:sz w:val="20"/>
                <w:szCs w:val="20"/>
              </w:rPr>
            </w:pPr>
            <w:r>
              <w:rPr>
                <w:rFonts w:cs="Times New Roman"/>
                <w:sz w:val="20"/>
                <w:szCs w:val="20"/>
              </w:rPr>
              <w:t>3.9</w:t>
            </w:r>
          </w:p>
        </w:tc>
        <w:tc>
          <w:tcPr>
            <w:tcW w:w="2799" w:type="dxa"/>
          </w:tcPr>
          <w:p w14:paraId="00000069" w14:textId="77777777" w:rsidR="002C68F5" w:rsidRDefault="00A13842">
            <w:pPr>
              <w:pBdr>
                <w:top w:val="nil"/>
                <w:left w:val="nil"/>
                <w:bottom w:val="nil"/>
                <w:right w:val="nil"/>
                <w:between w:val="nil"/>
              </w:pBdr>
              <w:spacing w:before="0" w:after="60"/>
              <w:jc w:val="center"/>
              <w:rPr>
                <w:rFonts w:cs="Times New Roman"/>
                <w:sz w:val="20"/>
                <w:szCs w:val="20"/>
              </w:rPr>
            </w:pPr>
            <w:r>
              <w:rPr>
                <w:rFonts w:cs="Times New Roman"/>
                <w:sz w:val="20"/>
                <w:szCs w:val="20"/>
              </w:rPr>
              <w:t>3.6</w:t>
            </w:r>
          </w:p>
        </w:tc>
      </w:tr>
    </w:tbl>
    <w:p w14:paraId="0000006A" w14:textId="77777777" w:rsidR="002C68F5" w:rsidRDefault="00A13842">
      <w:pPr>
        <w:pBdr>
          <w:top w:val="nil"/>
          <w:left w:val="nil"/>
          <w:bottom w:val="nil"/>
          <w:right w:val="nil"/>
          <w:between w:val="nil"/>
        </w:pBdr>
        <w:tabs>
          <w:tab w:val="left" w:pos="1418"/>
        </w:tabs>
        <w:spacing w:after="120"/>
        <w:ind w:left="1418" w:hanging="1418"/>
        <w:jc w:val="left"/>
        <w:rPr>
          <w:rFonts w:cs="Times New Roman"/>
          <w:i/>
          <w:szCs w:val="22"/>
        </w:rPr>
      </w:pPr>
      <w:r>
        <w:rPr>
          <w:rFonts w:cs="Times New Roman"/>
          <w:i/>
          <w:szCs w:val="22"/>
        </w:rPr>
        <w:t>Table 1.</w:t>
      </w:r>
      <w:r>
        <w:rPr>
          <w:rFonts w:cs="Times New Roman"/>
          <w:i/>
          <w:szCs w:val="22"/>
        </w:rPr>
        <w:tab/>
        <w:t>Important table.</w:t>
      </w:r>
    </w:p>
    <w:p w14:paraId="0000006B" w14:textId="77777777" w:rsidR="002C68F5" w:rsidRDefault="002C68F5">
      <w:pPr>
        <w:pBdr>
          <w:top w:val="nil"/>
          <w:left w:val="nil"/>
          <w:bottom w:val="nil"/>
          <w:right w:val="nil"/>
          <w:between w:val="nil"/>
        </w:pBdr>
        <w:spacing w:before="0" w:after="60"/>
        <w:rPr>
          <w:rFonts w:cs="Times New Roman"/>
          <w:szCs w:val="22"/>
        </w:rPr>
      </w:pPr>
    </w:p>
    <w:p w14:paraId="0000006C" w14:textId="77777777" w:rsidR="002C68F5" w:rsidRDefault="00A13842">
      <w:pPr>
        <w:pStyle w:val="Subtitle"/>
        <w:rPr>
          <w:rFonts w:ascii="Times New Roman" w:eastAsia="Times New Roman" w:hAnsi="Times New Roman" w:cs="Times New Roman"/>
        </w:rPr>
      </w:pPr>
      <w:r>
        <w:br w:type="page"/>
      </w:r>
      <w:r>
        <w:lastRenderedPageBreak/>
        <w:t>Appendix</w:t>
      </w:r>
    </w:p>
    <w:p w14:paraId="0000006D" w14:textId="77777777" w:rsidR="002C68F5" w:rsidRDefault="00A13842">
      <w:pPr>
        <w:pBdr>
          <w:top w:val="nil"/>
          <w:left w:val="nil"/>
          <w:bottom w:val="nil"/>
          <w:right w:val="nil"/>
          <w:between w:val="nil"/>
        </w:pBdr>
        <w:spacing w:before="0" w:after="60"/>
        <w:rPr>
          <w:rFonts w:cs="Times New Roman"/>
          <w:szCs w:val="22"/>
        </w:rPr>
      </w:pPr>
      <w:r>
        <w:rPr>
          <w:rFonts w:cs="Times New Roman"/>
          <w:szCs w:val="22"/>
        </w:rPr>
        <w:t xml:space="preserve"> ~ 1 </w:t>
      </w:r>
      <w:proofErr w:type="spellStart"/>
      <w:r>
        <w:rPr>
          <w:rFonts w:cs="Times New Roman"/>
          <w:szCs w:val="22"/>
        </w:rPr>
        <w:t>Seite</w:t>
      </w:r>
      <w:proofErr w:type="spellEnd"/>
      <w:r>
        <w:rPr>
          <w:rFonts w:cs="Times New Roman"/>
          <w:szCs w:val="22"/>
        </w:rPr>
        <w:t xml:space="preserve"> </w:t>
      </w:r>
      <w:r>
        <w:rPr>
          <w:rFonts w:cs="Times New Roman"/>
          <w:szCs w:val="22"/>
          <w:highlight w:val="yellow"/>
        </w:rPr>
        <w:t>TABELLE</w:t>
      </w:r>
    </w:p>
    <w:p w14:paraId="0000006E" w14:textId="77777777" w:rsidR="002C68F5" w:rsidRDefault="002C68F5">
      <w:pPr>
        <w:pBdr>
          <w:top w:val="nil"/>
          <w:left w:val="nil"/>
          <w:bottom w:val="nil"/>
          <w:right w:val="nil"/>
          <w:between w:val="nil"/>
        </w:pBdr>
        <w:spacing w:before="0" w:after="60"/>
        <w:rPr>
          <w:rFonts w:cs="Times New Roman"/>
          <w:szCs w:val="22"/>
        </w:rPr>
      </w:pPr>
    </w:p>
    <w:p w14:paraId="0000006F" w14:textId="77777777" w:rsidR="002C68F5" w:rsidRDefault="00A13842">
      <w:pPr>
        <w:spacing w:before="0" w:after="60"/>
        <w:rPr>
          <w:sz w:val="24"/>
          <w:szCs w:val="24"/>
        </w:rPr>
      </w:pPr>
      <w:r>
        <w:rPr>
          <w:b/>
        </w:rPr>
        <w:t>Vignette 1</w:t>
      </w:r>
    </w:p>
    <w:p w14:paraId="00000070" w14:textId="1EC3EE62" w:rsidR="002C68F5" w:rsidDel="00F65FC5" w:rsidRDefault="00A13842">
      <w:pPr>
        <w:spacing w:before="0" w:after="60"/>
        <w:rPr>
          <w:del w:id="203" w:author="Dorner, Verena" w:date="2023-11-16T11:27:00Z"/>
          <w:sz w:val="24"/>
          <w:szCs w:val="24"/>
        </w:rPr>
      </w:pPr>
      <w:del w:id="204" w:author="Dorner, Verena" w:date="2023-11-16T11:26:00Z">
        <w:r w:rsidDel="00F65FC5">
          <w:delText>Relying on</w:delText>
        </w:r>
      </w:del>
      <w:ins w:id="205" w:author="Dorner, Verena" w:date="2023-11-16T11:26:00Z">
        <w:r w:rsidR="00F65FC5">
          <w:t>Choosing</w:t>
        </w:r>
      </w:ins>
      <w:r>
        <w:t xml:space="preserve"> a familiar solution vs </w:t>
      </w:r>
      <w:del w:id="206" w:author="Dorner, Verena" w:date="2023-11-16T11:26:00Z">
        <w:r w:rsidDel="00F65FC5">
          <w:delText xml:space="preserve">Relying </w:delText>
        </w:r>
      </w:del>
      <w:ins w:id="207" w:author="Dorner, Verena" w:date="2023-11-16T11:26:00Z">
        <w:r w:rsidR="00F65FC5">
          <w:t xml:space="preserve">a new </w:t>
        </w:r>
      </w:ins>
      <w:ins w:id="208" w:author="Dorner, Verena" w:date="2023-11-16T11:27:00Z">
        <w:r w:rsidR="00F65FC5">
          <w:t>solution</w:t>
        </w:r>
      </w:ins>
      <w:del w:id="209" w:author="Dorner, Verena" w:date="2023-11-16T11:27:00Z">
        <w:r w:rsidDel="00F65FC5">
          <w:delText>on People Analytics</w:delText>
        </w:r>
      </w:del>
    </w:p>
    <w:p w14:paraId="572522C9" w14:textId="77777777" w:rsidR="00F65FC5" w:rsidRDefault="00F65FC5">
      <w:pPr>
        <w:rPr>
          <w:ins w:id="210" w:author="Dorner, Verena" w:date="2023-11-16T11:27:00Z"/>
        </w:rPr>
      </w:pPr>
    </w:p>
    <w:p w14:paraId="00000071" w14:textId="2B5E2E5B" w:rsidR="002C68F5" w:rsidRDefault="00A13842">
      <w:pPr>
        <w:rPr>
          <w:sz w:val="24"/>
          <w:szCs w:val="24"/>
        </w:rPr>
      </w:pPr>
      <w:r>
        <w:t>Imagine two different HR projects. The leaders for both projects have access to a people analytics system at their workplace. Both projects face a problem that has different possible solutions. The leader for project A chooses a familiar solution that they have used before, while the leader for project B chooses a new solution. </w:t>
      </w:r>
    </w:p>
    <w:p w14:paraId="00000072" w14:textId="77777777" w:rsidR="002C68F5" w:rsidRDefault="002C68F5">
      <w:pPr>
        <w:spacing w:before="0"/>
        <w:jc w:val="left"/>
        <w:rPr>
          <w:sz w:val="24"/>
          <w:szCs w:val="24"/>
        </w:rPr>
      </w:pPr>
    </w:p>
    <w:p w14:paraId="00000073" w14:textId="77777777" w:rsidR="002C68F5" w:rsidRDefault="00A13842">
      <w:pPr>
        <w:spacing w:before="0" w:after="60"/>
        <w:rPr>
          <w:sz w:val="24"/>
          <w:szCs w:val="24"/>
        </w:rPr>
      </w:pPr>
      <w:r>
        <w:rPr>
          <w:b/>
        </w:rPr>
        <w:t>Vignette 2</w:t>
      </w:r>
    </w:p>
    <w:p w14:paraId="00000074" w14:textId="77E99E7D" w:rsidR="002C68F5" w:rsidDel="00F65FC5" w:rsidRDefault="00A13842" w:rsidP="00F65FC5">
      <w:pPr>
        <w:spacing w:before="0" w:after="60"/>
        <w:rPr>
          <w:del w:id="211" w:author="Dorner, Verena" w:date="2023-11-16T11:27:00Z"/>
        </w:rPr>
      </w:pPr>
      <w:r>
        <w:t xml:space="preserve">Following the recommendations of the management team vs </w:t>
      </w:r>
      <w:del w:id="212" w:author="Dorner, Verena" w:date="2023-11-16T11:27:00Z">
        <w:r w:rsidDel="00F65FC5">
          <w:delText>following the advice of People Analytics</w:delText>
        </w:r>
      </w:del>
      <w:ins w:id="213" w:author="Dorner, Verena" w:date="2023-11-16T11:27:00Z">
        <w:r w:rsidR="00F65FC5">
          <w:t>finding own solution</w:t>
        </w:r>
      </w:ins>
    </w:p>
    <w:p w14:paraId="58721360" w14:textId="77777777" w:rsidR="00F65FC5" w:rsidRDefault="00F65FC5">
      <w:pPr>
        <w:spacing w:before="0" w:after="60"/>
        <w:rPr>
          <w:ins w:id="214" w:author="Dorner, Verena" w:date="2023-11-16T11:27:00Z"/>
          <w:sz w:val="24"/>
          <w:szCs w:val="24"/>
        </w:rPr>
      </w:pPr>
    </w:p>
    <w:p w14:paraId="00000075" w14:textId="77777777" w:rsidR="002C68F5" w:rsidRDefault="00A13842">
      <w:pPr>
        <w:spacing w:before="0" w:after="60"/>
        <w:rPr>
          <w:sz w:val="24"/>
          <w:szCs w:val="24"/>
        </w:rPr>
        <w:pPrChange w:id="215" w:author="Dorner, Verena" w:date="2023-11-16T11:27:00Z">
          <w:pPr>
            <w:spacing w:before="240" w:after="240"/>
          </w:pPr>
        </w:pPrChange>
      </w:pPr>
      <w:r>
        <w:t>Imagine two leaders, leader A and leader B, who both have access to a people analytics system at their workplace. Now, they both experience a big problem. Both of them present the problem to their leader groups. The problem is discussed and the two groups decide upon an advice for how their leader can solve the problem. Leader A chooses to follow the advice of their leader group, while leader B chooses not to follow the advice and to find their own solution. </w:t>
      </w:r>
    </w:p>
    <w:p w14:paraId="00000076" w14:textId="77777777" w:rsidR="002C68F5" w:rsidRDefault="002C68F5">
      <w:pPr>
        <w:spacing w:before="0"/>
        <w:jc w:val="left"/>
        <w:rPr>
          <w:sz w:val="24"/>
          <w:szCs w:val="24"/>
        </w:rPr>
      </w:pPr>
    </w:p>
    <w:p w14:paraId="00000077" w14:textId="77777777" w:rsidR="002C68F5" w:rsidRDefault="00A13842">
      <w:pPr>
        <w:spacing w:before="0" w:after="60"/>
        <w:rPr>
          <w:sz w:val="24"/>
          <w:szCs w:val="24"/>
        </w:rPr>
      </w:pPr>
      <w:r>
        <w:rPr>
          <w:b/>
        </w:rPr>
        <w:t>Vignette 3</w:t>
      </w:r>
    </w:p>
    <w:p w14:paraId="00000078" w14:textId="4EA2A483" w:rsidR="002C68F5" w:rsidDel="00F65FC5" w:rsidRDefault="00A13842" w:rsidP="00F65FC5">
      <w:pPr>
        <w:spacing w:before="0" w:after="60"/>
        <w:rPr>
          <w:del w:id="216" w:author="Dorner, Verena" w:date="2023-11-16T11:27:00Z"/>
        </w:rPr>
      </w:pPr>
      <w:r>
        <w:t xml:space="preserve">Choosing </w:t>
      </w:r>
      <w:del w:id="217" w:author="Dorner, Verena" w:date="2023-11-16T11:27:00Z">
        <w:r w:rsidDel="00F65FC5">
          <w:delText xml:space="preserve">and </w:delText>
        </w:r>
      </w:del>
      <w:ins w:id="218" w:author="Dorner, Verena" w:date="2023-11-16T11:27:00Z">
        <w:r w:rsidR="00F65FC5">
          <w:t xml:space="preserve">vs </w:t>
        </w:r>
      </w:ins>
      <w:r>
        <w:t xml:space="preserve">sticking with decisions based </w:t>
      </w:r>
      <w:del w:id="219" w:author="Dorner, Verena" w:date="2023-11-16T11:27:00Z">
        <w:r w:rsidDel="00F65FC5">
          <w:delText>on recommendations by People Analytics.</w:delText>
        </w:r>
      </w:del>
    </w:p>
    <w:p w14:paraId="508E2336" w14:textId="77777777" w:rsidR="00F65FC5" w:rsidRDefault="00F65FC5">
      <w:pPr>
        <w:spacing w:before="0" w:after="60"/>
        <w:rPr>
          <w:ins w:id="220" w:author="Dorner, Verena" w:date="2023-11-16T11:27:00Z"/>
          <w:sz w:val="24"/>
          <w:szCs w:val="24"/>
        </w:rPr>
      </w:pPr>
    </w:p>
    <w:p w14:paraId="00000079" w14:textId="77777777" w:rsidR="002C68F5" w:rsidRDefault="00A13842">
      <w:pPr>
        <w:spacing w:before="0" w:after="60"/>
        <w:rPr>
          <w:sz w:val="24"/>
          <w:szCs w:val="24"/>
        </w:rPr>
        <w:pPrChange w:id="221" w:author="Dorner, Verena" w:date="2023-11-16T11:27:00Z">
          <w:pPr>
            <w:spacing w:before="240" w:after="240"/>
          </w:pPr>
        </w:pPrChange>
      </w:pPr>
      <w:r>
        <w:t>Leaders often make decisions. Imagine a situation where two leaders, who both have access to a people analytics system at their workplace, independent of each other, have to take an important decision. They both choose initially one of two possible solutions. After further considerations, leader A chooses to hold onto the original decision, while leader B changes their mind and chooses the other option.</w:t>
      </w:r>
    </w:p>
    <w:p w14:paraId="0000007A" w14:textId="77777777" w:rsidR="002C68F5" w:rsidRDefault="002C68F5">
      <w:pPr>
        <w:spacing w:before="0"/>
        <w:jc w:val="left"/>
        <w:rPr>
          <w:sz w:val="24"/>
          <w:szCs w:val="24"/>
        </w:rPr>
      </w:pPr>
    </w:p>
    <w:p w14:paraId="0000007B" w14:textId="77777777" w:rsidR="002C68F5" w:rsidRDefault="00A13842">
      <w:pPr>
        <w:spacing w:before="0" w:after="60"/>
        <w:rPr>
          <w:sz w:val="24"/>
          <w:szCs w:val="24"/>
        </w:rPr>
      </w:pPr>
      <w:r>
        <w:rPr>
          <w:b/>
        </w:rPr>
        <w:t>Vignette 4 </w:t>
      </w:r>
    </w:p>
    <w:p w14:paraId="0000007C" w14:textId="2F490837" w:rsidR="002C68F5" w:rsidDel="00F65FC5" w:rsidRDefault="00F65FC5">
      <w:pPr>
        <w:spacing w:before="0" w:after="60"/>
        <w:rPr>
          <w:del w:id="222" w:author="Dorner, Verena" w:date="2023-11-16T11:27:00Z"/>
          <w:sz w:val="24"/>
          <w:szCs w:val="24"/>
        </w:rPr>
      </w:pPr>
      <w:ins w:id="223" w:author="Dorner, Verena" w:date="2023-11-16T11:27:00Z">
        <w:r>
          <w:t>“</w:t>
        </w:r>
      </w:ins>
      <w:del w:id="224" w:author="Dorner, Verena" w:date="2023-11-16T11:27:00Z">
        <w:r w:rsidR="00A13842" w:rsidDel="00F65FC5">
          <w:delText>Deploying People Analytics to either w</w:delText>
        </w:r>
      </w:del>
      <w:ins w:id="225" w:author="Dorner, Verena" w:date="2023-11-16T11:27:00Z">
        <w:r>
          <w:t>W</w:t>
        </w:r>
      </w:ins>
      <w:r w:rsidR="00A13842">
        <w:t>ait and see</w:t>
      </w:r>
      <w:ins w:id="226" w:author="Dorner, Verena" w:date="2023-11-16T11:27:00Z">
        <w:r>
          <w:t>”</w:t>
        </w:r>
      </w:ins>
      <w:r w:rsidR="00A13842">
        <w:t xml:space="preserve"> </w:t>
      </w:r>
      <w:del w:id="227" w:author="Dorner, Verena" w:date="2023-11-16T11:27:00Z">
        <w:r w:rsidR="00A13842" w:rsidDel="00F65FC5">
          <w:delText xml:space="preserve">or </w:delText>
        </w:r>
      </w:del>
      <w:ins w:id="228" w:author="Dorner, Verena" w:date="2023-11-16T11:27:00Z">
        <w:r>
          <w:t xml:space="preserve">vs </w:t>
        </w:r>
      </w:ins>
      <w:del w:id="229" w:author="Dorner, Verena" w:date="2023-11-16T11:28:00Z">
        <w:r w:rsidR="00A13842" w:rsidDel="00F65FC5">
          <w:delText xml:space="preserve">intervene </w:delText>
        </w:r>
      </w:del>
      <w:ins w:id="230" w:author="Dorner, Verena" w:date="2023-11-16T11:28:00Z">
        <w:r>
          <w:t xml:space="preserve">intervening </w:t>
        </w:r>
      </w:ins>
      <w:r w:rsidR="00A13842">
        <w:t>in a conflict between employees</w:t>
      </w:r>
      <w:del w:id="231" w:author="Dorner, Verena" w:date="2023-11-16T11:27:00Z">
        <w:r w:rsidR="00A13842" w:rsidDel="00F65FC5">
          <w:delText>.</w:delText>
        </w:r>
      </w:del>
    </w:p>
    <w:p w14:paraId="03B1A8CE" w14:textId="77777777" w:rsidR="00F65FC5" w:rsidRDefault="00F65FC5" w:rsidP="00F65FC5">
      <w:pPr>
        <w:spacing w:before="0" w:after="60"/>
        <w:rPr>
          <w:ins w:id="232" w:author="Dorner, Verena" w:date="2023-11-16T11:27:00Z"/>
        </w:rPr>
      </w:pPr>
    </w:p>
    <w:p w14:paraId="0000007D" w14:textId="56974151" w:rsidR="002C68F5" w:rsidRDefault="00A13842">
      <w:pPr>
        <w:spacing w:before="0" w:after="60"/>
        <w:rPr>
          <w:sz w:val="24"/>
          <w:szCs w:val="24"/>
        </w:rPr>
        <w:pPrChange w:id="233" w:author="Dorner, Verena" w:date="2023-11-16T11:27:00Z">
          <w:pPr>
            <w:spacing w:before="240" w:after="240"/>
          </w:pPr>
        </w:pPrChange>
      </w:pPr>
      <w:r>
        <w:t>Imagine a situation where two leaders, independent of each other, are starting to suspect that there is a problem among their employees. They both have access to a people analytics system at their workplace. They have a choice between two possible ways of handling the situation. They can either take action and confront their employees with the issue and actively try to solve the problem, at the risk of creating a lot of trouble and unpleasant attention to a problem that might really just been minor. Or they can wait and see how it all develops, at the risk of the problem growing large and difficult to handle later on. Leader B chooses to actively solve the problem, while leader A awaits to see if blows over by itself.</w:t>
      </w:r>
    </w:p>
    <w:p w14:paraId="0000007E" w14:textId="77777777" w:rsidR="002C68F5" w:rsidRDefault="002C68F5">
      <w:pPr>
        <w:pBdr>
          <w:top w:val="nil"/>
          <w:left w:val="nil"/>
          <w:bottom w:val="nil"/>
          <w:right w:val="nil"/>
          <w:between w:val="nil"/>
        </w:pBdr>
        <w:spacing w:before="0" w:after="60"/>
        <w:rPr>
          <w:rFonts w:cs="Times New Roman"/>
          <w:szCs w:val="22"/>
        </w:rPr>
      </w:pPr>
    </w:p>
    <w:p w14:paraId="0000007F" w14:textId="77777777" w:rsidR="002C68F5" w:rsidRDefault="002C68F5">
      <w:pPr>
        <w:pBdr>
          <w:top w:val="nil"/>
          <w:left w:val="nil"/>
          <w:bottom w:val="nil"/>
          <w:right w:val="nil"/>
          <w:between w:val="nil"/>
        </w:pBdr>
        <w:spacing w:before="0" w:after="60"/>
        <w:rPr>
          <w:rFonts w:cs="Times New Roman"/>
          <w:szCs w:val="22"/>
        </w:rPr>
      </w:pPr>
    </w:p>
    <w:p w14:paraId="00000080" w14:textId="77777777" w:rsidR="002C68F5" w:rsidRDefault="002C68F5">
      <w:pPr>
        <w:pBdr>
          <w:top w:val="nil"/>
          <w:left w:val="nil"/>
          <w:bottom w:val="nil"/>
          <w:right w:val="nil"/>
          <w:between w:val="nil"/>
        </w:pBdr>
        <w:spacing w:before="0" w:after="60"/>
        <w:rPr>
          <w:rFonts w:cs="Times New Roman"/>
          <w:szCs w:val="22"/>
        </w:rPr>
      </w:pPr>
    </w:p>
    <w:p w14:paraId="00000081" w14:textId="77777777" w:rsidR="002C68F5" w:rsidRDefault="002C68F5">
      <w:pPr>
        <w:pBdr>
          <w:top w:val="nil"/>
          <w:left w:val="nil"/>
          <w:bottom w:val="nil"/>
          <w:right w:val="nil"/>
          <w:between w:val="nil"/>
        </w:pBdr>
        <w:spacing w:before="0" w:after="60"/>
        <w:rPr>
          <w:rFonts w:cs="Times New Roman"/>
          <w:szCs w:val="22"/>
        </w:rPr>
      </w:pPr>
    </w:p>
    <w:p w14:paraId="00000082" w14:textId="77777777" w:rsidR="002C68F5" w:rsidRDefault="00A13842">
      <w:pPr>
        <w:pStyle w:val="Subtitle"/>
      </w:pPr>
      <w:r>
        <w:t>References</w:t>
      </w:r>
    </w:p>
    <w:p w14:paraId="00000083" w14:textId="77777777" w:rsidR="002C68F5" w:rsidRPr="001406E6" w:rsidRDefault="00A13842">
      <w:pPr>
        <w:pBdr>
          <w:top w:val="nil"/>
          <w:left w:val="nil"/>
          <w:bottom w:val="nil"/>
          <w:right w:val="nil"/>
          <w:between w:val="nil"/>
        </w:pBdr>
        <w:spacing w:before="0"/>
        <w:ind w:left="284" w:hanging="284"/>
        <w:rPr>
          <w:rFonts w:cs="Times New Roman"/>
          <w:szCs w:val="22"/>
          <w:highlight w:val="yellow"/>
          <w:lang w:val="de-AT"/>
        </w:rPr>
      </w:pPr>
      <w:r>
        <w:rPr>
          <w:rFonts w:cs="Times New Roman"/>
          <w:szCs w:val="22"/>
          <w:highlight w:val="yellow"/>
        </w:rPr>
        <w:t xml:space="preserve">Avison, D. E. and Fitzgerald, G. (1995). </w:t>
      </w:r>
      <w:r>
        <w:rPr>
          <w:rFonts w:cs="Times New Roman"/>
          <w:i/>
          <w:szCs w:val="22"/>
          <w:highlight w:val="yellow"/>
        </w:rPr>
        <w:t>Information systems development: Methodologies, techniques and tools</w:t>
      </w:r>
      <w:r>
        <w:rPr>
          <w:rFonts w:cs="Times New Roman"/>
          <w:szCs w:val="22"/>
          <w:highlight w:val="yellow"/>
        </w:rPr>
        <w:t xml:space="preserve">, 2nd Edition. </w:t>
      </w:r>
      <w:r w:rsidRPr="001406E6">
        <w:rPr>
          <w:rFonts w:cs="Times New Roman"/>
          <w:szCs w:val="22"/>
          <w:highlight w:val="yellow"/>
          <w:lang w:val="de-AT"/>
        </w:rPr>
        <w:t>London: McGraw-Hill.</w:t>
      </w:r>
    </w:p>
    <w:p w14:paraId="00000084"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sidRPr="001406E6">
        <w:rPr>
          <w:rFonts w:cs="Times New Roman"/>
          <w:szCs w:val="22"/>
          <w:highlight w:val="yellow"/>
          <w:lang w:val="de-AT"/>
        </w:rPr>
        <w:t>Delfmann</w:t>
      </w:r>
      <w:proofErr w:type="spellEnd"/>
      <w:r w:rsidRPr="001406E6">
        <w:rPr>
          <w:rFonts w:cs="Times New Roman"/>
          <w:szCs w:val="22"/>
          <w:highlight w:val="yellow"/>
          <w:lang w:val="de-AT"/>
        </w:rPr>
        <w:t xml:space="preserve">, P. (2007). </w:t>
      </w:r>
      <w:r w:rsidRPr="001406E6">
        <w:rPr>
          <w:rFonts w:cs="Times New Roman"/>
          <w:i/>
          <w:szCs w:val="22"/>
          <w:highlight w:val="yellow"/>
          <w:lang w:val="de-AT"/>
        </w:rPr>
        <w:t>Adaptive Referenzmodellierung. Methodische Konzepte zur Konstruktion und Anwendung wiederverwendungsorientierter Informationsmodelle.</w:t>
      </w:r>
      <w:r w:rsidRPr="001406E6">
        <w:rPr>
          <w:rFonts w:cs="Times New Roman"/>
          <w:szCs w:val="22"/>
          <w:highlight w:val="yellow"/>
          <w:lang w:val="de-AT"/>
        </w:rPr>
        <w:t xml:space="preserve"> </w:t>
      </w:r>
      <w:r>
        <w:rPr>
          <w:rFonts w:cs="Times New Roman"/>
          <w:szCs w:val="22"/>
          <w:highlight w:val="yellow"/>
        </w:rPr>
        <w:t>PhD thesis, University of Münster.</w:t>
      </w:r>
    </w:p>
    <w:p w14:paraId="00000085"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Pr>
          <w:rFonts w:cs="Times New Roman"/>
          <w:szCs w:val="22"/>
          <w:highlight w:val="yellow"/>
        </w:rPr>
        <w:lastRenderedPageBreak/>
        <w:t>Geron</w:t>
      </w:r>
      <w:proofErr w:type="spellEnd"/>
      <w:r>
        <w:rPr>
          <w:rFonts w:cs="Times New Roman"/>
          <w:szCs w:val="22"/>
          <w:highlight w:val="yellow"/>
        </w:rPr>
        <w:t xml:space="preserve">, T. (2013). </w:t>
      </w:r>
      <w:r>
        <w:rPr>
          <w:rFonts w:cs="Times New Roman"/>
          <w:i/>
          <w:szCs w:val="22"/>
          <w:highlight w:val="yellow"/>
        </w:rPr>
        <w:t>Airbnb and the unstoppable rise of the share economy</w:t>
      </w:r>
      <w:r>
        <w:rPr>
          <w:rFonts w:cs="Times New Roman"/>
          <w:szCs w:val="22"/>
          <w:highlight w:val="yellow"/>
        </w:rPr>
        <w:t>. URL: http://www.forbes.com/sites/tomiogeron/2013/01/23/airbnb-and-the-unstoppable-rise-of-the-share-economy/ (visited on July 30, 2014).</w:t>
      </w:r>
    </w:p>
    <w:p w14:paraId="00000086" w14:textId="77777777" w:rsidR="002C68F5" w:rsidRDefault="00A13842">
      <w:pPr>
        <w:pBdr>
          <w:top w:val="nil"/>
          <w:left w:val="nil"/>
          <w:bottom w:val="nil"/>
          <w:right w:val="nil"/>
          <w:between w:val="nil"/>
        </w:pBdr>
        <w:spacing w:before="0"/>
        <w:ind w:left="284" w:hanging="284"/>
        <w:rPr>
          <w:rFonts w:cs="Times New Roman"/>
          <w:szCs w:val="22"/>
          <w:highlight w:val="yellow"/>
        </w:rPr>
      </w:pPr>
      <w:r w:rsidRPr="001406E6">
        <w:rPr>
          <w:rFonts w:cs="Times New Roman"/>
          <w:szCs w:val="22"/>
          <w:highlight w:val="yellow"/>
          <w:lang w:val="de-AT"/>
        </w:rPr>
        <w:t xml:space="preserve">Kude, T., Bick, S., Schmidt, C., and Heinzl, A. (2014). </w:t>
      </w:r>
      <w:r>
        <w:rPr>
          <w:rFonts w:cs="Times New Roman"/>
          <w:szCs w:val="22"/>
          <w:highlight w:val="yellow"/>
        </w:rPr>
        <w:t>“Adaptation patterns in agile information systems development teams,” in:</w:t>
      </w:r>
      <w:r>
        <w:rPr>
          <w:rFonts w:cs="Times New Roman"/>
          <w:i/>
          <w:szCs w:val="22"/>
          <w:highlight w:val="yellow"/>
        </w:rPr>
        <w:t xml:space="preserve"> </w:t>
      </w:r>
      <w:r>
        <w:rPr>
          <w:rFonts w:cs="Times New Roman"/>
          <w:szCs w:val="22"/>
          <w:highlight w:val="yellow"/>
        </w:rPr>
        <w:t xml:space="preserve">Avital, M., </w:t>
      </w:r>
      <w:proofErr w:type="spellStart"/>
      <w:r>
        <w:rPr>
          <w:rFonts w:cs="Times New Roman"/>
          <w:szCs w:val="22"/>
          <w:highlight w:val="yellow"/>
        </w:rPr>
        <w:t>Leimeister</w:t>
      </w:r>
      <w:proofErr w:type="spellEnd"/>
      <w:r>
        <w:rPr>
          <w:rFonts w:cs="Times New Roman"/>
          <w:szCs w:val="22"/>
          <w:highlight w:val="yellow"/>
        </w:rPr>
        <w:t xml:space="preserve">, J. M., &amp; Schultze, U. (eds.) </w:t>
      </w:r>
      <w:r>
        <w:rPr>
          <w:rFonts w:cs="Times New Roman"/>
          <w:i/>
          <w:szCs w:val="22"/>
          <w:highlight w:val="yellow"/>
        </w:rPr>
        <w:t>European Conference on Information Systems</w:t>
      </w:r>
      <w:r>
        <w:rPr>
          <w:rFonts w:cs="Times New Roman"/>
          <w:szCs w:val="22"/>
          <w:highlight w:val="yellow"/>
        </w:rPr>
        <w:t>, Tel Aviv, Israel.</w:t>
      </w:r>
    </w:p>
    <w:p w14:paraId="00000087" w14:textId="77777777" w:rsidR="002C68F5" w:rsidRDefault="00A13842">
      <w:pPr>
        <w:pBdr>
          <w:top w:val="nil"/>
          <w:left w:val="nil"/>
          <w:bottom w:val="nil"/>
          <w:right w:val="nil"/>
          <w:between w:val="nil"/>
        </w:pBdr>
        <w:spacing w:before="0"/>
        <w:ind w:left="284" w:hanging="284"/>
        <w:rPr>
          <w:rFonts w:cs="Times New Roman"/>
          <w:szCs w:val="22"/>
          <w:highlight w:val="yellow"/>
        </w:rPr>
      </w:pPr>
      <w:r>
        <w:rPr>
          <w:rFonts w:cs="Times New Roman"/>
          <w:szCs w:val="22"/>
          <w:highlight w:val="yellow"/>
        </w:rPr>
        <w:t xml:space="preserve">Markus, M. L. and Robey, D. (1988). “Information technology and organizational change. Causal structure in theory and research,” </w:t>
      </w:r>
      <w:r>
        <w:rPr>
          <w:rFonts w:cs="Times New Roman"/>
          <w:i/>
          <w:szCs w:val="22"/>
          <w:highlight w:val="yellow"/>
        </w:rPr>
        <w:t>Management Science</w:t>
      </w:r>
      <w:r>
        <w:rPr>
          <w:rFonts w:cs="Times New Roman"/>
          <w:szCs w:val="22"/>
          <w:highlight w:val="yellow"/>
        </w:rPr>
        <w:t xml:space="preserve"> 34 (5), 583-598.</w:t>
      </w:r>
    </w:p>
    <w:p w14:paraId="00000088" w14:textId="77777777" w:rsidR="002C68F5" w:rsidRDefault="00A13842">
      <w:pPr>
        <w:pBdr>
          <w:top w:val="nil"/>
          <w:left w:val="nil"/>
          <w:bottom w:val="nil"/>
          <w:right w:val="nil"/>
          <w:between w:val="nil"/>
        </w:pBdr>
        <w:spacing w:before="0"/>
        <w:ind w:left="284" w:hanging="284"/>
        <w:rPr>
          <w:rFonts w:cs="Times New Roman"/>
          <w:szCs w:val="22"/>
          <w:highlight w:val="yellow"/>
        </w:rPr>
      </w:pPr>
      <w:proofErr w:type="spellStart"/>
      <w:r>
        <w:rPr>
          <w:rFonts w:cs="Times New Roman"/>
          <w:szCs w:val="22"/>
          <w:highlight w:val="yellow"/>
        </w:rPr>
        <w:t>Mendling</w:t>
      </w:r>
      <w:proofErr w:type="spellEnd"/>
      <w:r>
        <w:rPr>
          <w:rFonts w:cs="Times New Roman"/>
          <w:szCs w:val="22"/>
          <w:highlight w:val="yellow"/>
        </w:rPr>
        <w:t xml:space="preserve">, J. and </w:t>
      </w:r>
      <w:proofErr w:type="spellStart"/>
      <w:r>
        <w:rPr>
          <w:rFonts w:cs="Times New Roman"/>
          <w:szCs w:val="22"/>
          <w:highlight w:val="yellow"/>
        </w:rPr>
        <w:t>Nüttgens</w:t>
      </w:r>
      <w:proofErr w:type="spellEnd"/>
      <w:r>
        <w:rPr>
          <w:rFonts w:cs="Times New Roman"/>
          <w:szCs w:val="22"/>
          <w:highlight w:val="yellow"/>
        </w:rPr>
        <w:t xml:space="preserve">, M. (2005). </w:t>
      </w:r>
      <w:r>
        <w:rPr>
          <w:rFonts w:cs="Times New Roman"/>
          <w:i/>
          <w:szCs w:val="22"/>
          <w:highlight w:val="yellow"/>
        </w:rPr>
        <w:t>EPC markup language (EPML) - An XML-based interchange format for event-driven process chains (EPC)</w:t>
      </w:r>
      <w:r>
        <w:rPr>
          <w:rFonts w:cs="Times New Roman"/>
          <w:szCs w:val="22"/>
          <w:highlight w:val="yellow"/>
        </w:rPr>
        <w:t>. Technical Report JM-2005-03-10, Vienna University of Economics and Business Administration.</w:t>
      </w:r>
    </w:p>
    <w:p w14:paraId="00000089"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Adams-</w:t>
      </w:r>
      <w:proofErr w:type="spellStart"/>
      <w:r>
        <w:rPr>
          <w:rFonts w:cs="Times New Roman"/>
          <w:szCs w:val="22"/>
        </w:rPr>
        <w:t>Prassl</w:t>
      </w:r>
      <w:proofErr w:type="spellEnd"/>
      <w:r>
        <w:rPr>
          <w:rFonts w:cs="Times New Roman"/>
          <w:szCs w:val="22"/>
        </w:rPr>
        <w:t>, J., 2022. Regulating algorithms at work: Lessons for a ‘European approach to artificial intelligence.’ European Labour Law Journal 13, 30–50.</w:t>
      </w:r>
    </w:p>
    <w:p w14:paraId="0000008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A., 2022. Regulating algorithmic management at work in the European Union: Data protection, non-discrimination and collective rights. International Journal of Comparative Labour Law and Industrial Relations, Forthcoming.</w:t>
      </w:r>
    </w:p>
    <w:p w14:paraId="0000008B"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A., De Stefano, V., 2022. Essential jobs, remote work and digital surveillance: Addressing the COVID-19 pandemic panopticon. International Labour Review 161, 289–314. https://doi.org/10.1111/ILR.12219</w:t>
      </w:r>
    </w:p>
    <w:p w14:paraId="0000008C"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Aloisi</w:t>
      </w:r>
      <w:proofErr w:type="spellEnd"/>
      <w:r>
        <w:rPr>
          <w:rFonts w:cs="Times New Roman"/>
          <w:szCs w:val="22"/>
        </w:rPr>
        <w:t xml:space="preserve">, A., </w:t>
      </w:r>
      <w:proofErr w:type="spellStart"/>
      <w:r>
        <w:rPr>
          <w:rFonts w:cs="Times New Roman"/>
          <w:szCs w:val="22"/>
        </w:rPr>
        <w:t>Gramano</w:t>
      </w:r>
      <w:proofErr w:type="spellEnd"/>
      <w:r>
        <w:rPr>
          <w:rFonts w:cs="Times New Roman"/>
          <w:szCs w:val="22"/>
        </w:rPr>
        <w:t xml:space="preserve">, E., 2019. Artificial intelligence is watching you at work: Digital surveillance, employee monitoring, and regulatory issues in the EU context. Comp. Lab. L. &amp; </w:t>
      </w:r>
      <w:proofErr w:type="spellStart"/>
      <w:r>
        <w:rPr>
          <w:rFonts w:cs="Times New Roman"/>
          <w:szCs w:val="22"/>
        </w:rPr>
        <w:t>Pol’y</w:t>
      </w:r>
      <w:proofErr w:type="spellEnd"/>
      <w:r>
        <w:rPr>
          <w:rFonts w:cs="Times New Roman"/>
          <w:szCs w:val="22"/>
        </w:rPr>
        <w:t xml:space="preserve"> J. 41, 95.</w:t>
      </w:r>
    </w:p>
    <w:p w14:paraId="0000008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Aral, S., Brynjolfsson, E., Wu, L., 2012. Three-way complementarities: Performance pay, human resource analytics, and information technology. Management Science 58, 913–931.</w:t>
      </w:r>
    </w:p>
    <w:p w14:paraId="0000008E"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Barrett, M., </w:t>
      </w:r>
      <w:proofErr w:type="spellStart"/>
      <w:r>
        <w:rPr>
          <w:rFonts w:cs="Times New Roman"/>
          <w:szCs w:val="22"/>
        </w:rPr>
        <w:t>Oborn</w:t>
      </w:r>
      <w:proofErr w:type="spellEnd"/>
      <w:r>
        <w:rPr>
          <w:rFonts w:cs="Times New Roman"/>
          <w:szCs w:val="22"/>
        </w:rPr>
        <w:t>, E., 2013. Envisioning E-HRM and strategic HR: Taking seriously identity, innovative practice, and service. The Journal of Strategic Information Systems 22, 252–256. https://doi.org/10.1016/J.JSIS.2013.07.002</w:t>
      </w:r>
    </w:p>
    <w:p w14:paraId="0000008F" w14:textId="77777777" w:rsidR="002C68F5" w:rsidRDefault="00A13842">
      <w:pPr>
        <w:pBdr>
          <w:top w:val="nil"/>
          <w:left w:val="nil"/>
          <w:bottom w:val="nil"/>
          <w:right w:val="nil"/>
          <w:between w:val="nil"/>
        </w:pBdr>
        <w:ind w:left="720" w:hanging="720"/>
        <w:rPr>
          <w:rFonts w:cs="Times New Roman"/>
          <w:szCs w:val="22"/>
        </w:rPr>
      </w:pPr>
      <w:r w:rsidRPr="001406E6">
        <w:rPr>
          <w:rFonts w:cs="Times New Roman"/>
          <w:szCs w:val="22"/>
          <w:lang w:val="de-AT"/>
        </w:rPr>
        <w:t xml:space="preserve">Becker, L., Wurm, B., Hess, T., 2023. </w:t>
      </w:r>
      <w:r>
        <w:rPr>
          <w:rFonts w:cs="Times New Roman"/>
          <w:szCs w:val="22"/>
        </w:rPr>
        <w:t>Will Algorithms Replace Managers? A Systematic Literature Review on Algorithmic Management, in: Proceedings of the International Conference on Information Systems. Presented at the International Conference on Information Systems ICIS23, pp. 1–17.</w:t>
      </w:r>
    </w:p>
    <w:p w14:paraId="00000090"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Benlian</w:t>
      </w:r>
      <w:proofErr w:type="spellEnd"/>
      <w:r w:rsidRPr="001406E6">
        <w:rPr>
          <w:rFonts w:cs="Times New Roman"/>
          <w:szCs w:val="22"/>
          <w:lang w:val="de-AT"/>
        </w:rPr>
        <w:t xml:space="preserve">, A., Wiener, M., Cram, W.A., </w:t>
      </w:r>
      <w:proofErr w:type="spellStart"/>
      <w:r w:rsidRPr="001406E6">
        <w:rPr>
          <w:rFonts w:cs="Times New Roman"/>
          <w:szCs w:val="22"/>
          <w:lang w:val="de-AT"/>
        </w:rPr>
        <w:t>Krasnova</w:t>
      </w:r>
      <w:proofErr w:type="spellEnd"/>
      <w:r w:rsidRPr="001406E6">
        <w:rPr>
          <w:rFonts w:cs="Times New Roman"/>
          <w:szCs w:val="22"/>
          <w:lang w:val="de-AT"/>
        </w:rPr>
        <w:t xml:space="preserve">, H., </w:t>
      </w:r>
      <w:proofErr w:type="spellStart"/>
      <w:r w:rsidRPr="001406E6">
        <w:rPr>
          <w:rFonts w:cs="Times New Roman"/>
          <w:szCs w:val="22"/>
          <w:lang w:val="de-AT"/>
        </w:rPr>
        <w:t>Maedche</w:t>
      </w:r>
      <w:proofErr w:type="spellEnd"/>
      <w:r w:rsidRPr="001406E6">
        <w:rPr>
          <w:rFonts w:cs="Times New Roman"/>
          <w:szCs w:val="22"/>
          <w:lang w:val="de-AT"/>
        </w:rPr>
        <w:t xml:space="preserve">, A., Möhlmann, M., Recker, J., Remus, U., 2022. </w:t>
      </w:r>
      <w:r>
        <w:rPr>
          <w:rFonts w:cs="Times New Roman"/>
          <w:szCs w:val="22"/>
        </w:rPr>
        <w:t>Algorithmic management: bright and dark sides, practical implications, and research opportunities. Business &amp; Information Systems Engineering 64, 825–839.</w:t>
      </w:r>
    </w:p>
    <w:p w14:paraId="00000091"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Breidbach</w:t>
      </w:r>
      <w:proofErr w:type="spellEnd"/>
      <w:r>
        <w:rPr>
          <w:rFonts w:cs="Times New Roman"/>
          <w:szCs w:val="22"/>
        </w:rPr>
        <w:t>, C.F., Maglio, P., 2020. Accountable algorithms? The ethical implications of data-driven business models. Journal of Service Management 31, 163–185.</w:t>
      </w:r>
    </w:p>
    <w:p w14:paraId="00000092"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Bryce, V., McBride, N.K., </w:t>
      </w:r>
      <w:proofErr w:type="spellStart"/>
      <w:r>
        <w:rPr>
          <w:rFonts w:cs="Times New Roman"/>
          <w:szCs w:val="22"/>
        </w:rPr>
        <w:t>Cunden</w:t>
      </w:r>
      <w:proofErr w:type="spellEnd"/>
      <w:r>
        <w:rPr>
          <w:rFonts w:cs="Times New Roman"/>
          <w:szCs w:val="22"/>
        </w:rPr>
        <w:t>, M., 2022. Post-COVID-19 ethics of people analytics. Journal of Information, Communication and Ethics in Society 20, 480–494.</w:t>
      </w:r>
    </w:p>
    <w:p w14:paraId="00000093"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Cram, W.A., Wiener, M., </w:t>
      </w:r>
      <w:proofErr w:type="spellStart"/>
      <w:r>
        <w:rPr>
          <w:rFonts w:cs="Times New Roman"/>
          <w:szCs w:val="22"/>
        </w:rPr>
        <w:t>Tarafdar</w:t>
      </w:r>
      <w:proofErr w:type="spellEnd"/>
      <w:r>
        <w:rPr>
          <w:rFonts w:cs="Times New Roman"/>
          <w:szCs w:val="22"/>
        </w:rPr>
        <w:t xml:space="preserve">, M., </w:t>
      </w:r>
      <w:proofErr w:type="spellStart"/>
      <w:r>
        <w:rPr>
          <w:rFonts w:cs="Times New Roman"/>
          <w:szCs w:val="22"/>
        </w:rPr>
        <w:t>Benlian</w:t>
      </w:r>
      <w:proofErr w:type="spellEnd"/>
      <w:r>
        <w:rPr>
          <w:rFonts w:cs="Times New Roman"/>
          <w:szCs w:val="22"/>
        </w:rPr>
        <w:t>, A., 2022. Examining the impact of algorithmic control on Uber drivers’ technostress. Journal of management information systems 39, 426–453.</w:t>
      </w:r>
    </w:p>
    <w:p w14:paraId="0000009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Cram, W.A., Wiener, M., </w:t>
      </w:r>
      <w:proofErr w:type="spellStart"/>
      <w:r>
        <w:rPr>
          <w:rFonts w:cs="Times New Roman"/>
          <w:szCs w:val="22"/>
        </w:rPr>
        <w:t>Tarafdar</w:t>
      </w:r>
      <w:proofErr w:type="spellEnd"/>
      <w:r>
        <w:rPr>
          <w:rFonts w:cs="Times New Roman"/>
          <w:szCs w:val="22"/>
        </w:rPr>
        <w:t xml:space="preserve">, M., </w:t>
      </w:r>
      <w:proofErr w:type="spellStart"/>
      <w:r>
        <w:rPr>
          <w:rFonts w:cs="Times New Roman"/>
          <w:szCs w:val="22"/>
        </w:rPr>
        <w:t>Benlian</w:t>
      </w:r>
      <w:proofErr w:type="spellEnd"/>
      <w:r>
        <w:rPr>
          <w:rFonts w:cs="Times New Roman"/>
          <w:szCs w:val="22"/>
        </w:rPr>
        <w:t xml:space="preserve">, A., others, 2020. Algorithmic Controls and their Implications for Gig Worker Well-being and </w:t>
      </w:r>
      <w:proofErr w:type="spellStart"/>
      <w:r>
        <w:rPr>
          <w:rFonts w:cs="Times New Roman"/>
          <w:szCs w:val="22"/>
        </w:rPr>
        <w:t>Behavior</w:t>
      </w:r>
      <w:proofErr w:type="spellEnd"/>
      <w:r>
        <w:rPr>
          <w:rFonts w:cs="Times New Roman"/>
          <w:szCs w:val="22"/>
        </w:rPr>
        <w:t>., in: ICIS.</w:t>
      </w:r>
    </w:p>
    <w:p w14:paraId="00000095"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Dong, L., Sun, H., Fang, Y., 2007. Do perceived leadership </w:t>
      </w:r>
      <w:proofErr w:type="spellStart"/>
      <w:r>
        <w:rPr>
          <w:rFonts w:cs="Times New Roman"/>
          <w:szCs w:val="22"/>
        </w:rPr>
        <w:t>behaviors</w:t>
      </w:r>
      <w:proofErr w:type="spellEnd"/>
      <w:r>
        <w:rPr>
          <w:rFonts w:cs="Times New Roman"/>
          <w:szCs w:val="22"/>
        </w:rPr>
        <w:t xml:space="preserve"> affect user technology beliefs? An examination of the impact of project champions and direct managers. Communications of the Association for Information Systems 19, 31.</w:t>
      </w:r>
    </w:p>
    <w:p w14:paraId="00000096"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lastRenderedPageBreak/>
        <w:t xml:space="preserve">Edwards, M.R., Charlwood, A., </w:t>
      </w:r>
      <w:proofErr w:type="spellStart"/>
      <w:r>
        <w:rPr>
          <w:rFonts w:cs="Times New Roman"/>
          <w:szCs w:val="22"/>
        </w:rPr>
        <w:t>Guenole</w:t>
      </w:r>
      <w:proofErr w:type="spellEnd"/>
      <w:r>
        <w:rPr>
          <w:rFonts w:cs="Times New Roman"/>
          <w:szCs w:val="22"/>
        </w:rPr>
        <w:t xml:space="preserve">, N., </w:t>
      </w:r>
      <w:proofErr w:type="spellStart"/>
      <w:r>
        <w:rPr>
          <w:rFonts w:cs="Times New Roman"/>
          <w:szCs w:val="22"/>
        </w:rPr>
        <w:t>Marler</w:t>
      </w:r>
      <w:proofErr w:type="spellEnd"/>
      <w:r>
        <w:rPr>
          <w:rFonts w:cs="Times New Roman"/>
          <w:szCs w:val="22"/>
        </w:rPr>
        <w:t>, J., 2022. HR analytics: An emerging field finding its place in the world alongside simmering ethical challenges. Human Resource Management Journal 1–11. https://doi.org/10.1111/1748-8583.12435</w:t>
      </w:r>
    </w:p>
    <w:p w14:paraId="00000097"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Finch, J., 1987. The vignette technique in survey research. Sociology 21, 105–114.</w:t>
      </w:r>
    </w:p>
    <w:p w14:paraId="00000098" w14:textId="77777777" w:rsidR="002C68F5" w:rsidRPr="001406E6" w:rsidRDefault="00A13842">
      <w:pPr>
        <w:pBdr>
          <w:top w:val="nil"/>
          <w:left w:val="nil"/>
          <w:bottom w:val="nil"/>
          <w:right w:val="nil"/>
          <w:between w:val="nil"/>
        </w:pBdr>
        <w:ind w:left="720" w:hanging="720"/>
        <w:rPr>
          <w:rFonts w:cs="Times New Roman"/>
          <w:szCs w:val="22"/>
          <w:lang w:val="de-AT"/>
        </w:rPr>
      </w:pPr>
      <w:r>
        <w:rPr>
          <w:rFonts w:cs="Times New Roman"/>
          <w:szCs w:val="22"/>
        </w:rPr>
        <w:t xml:space="preserve">Ford, B., 2023. IBM to Pause Hiring for Jobs That AI Could Do. </w:t>
      </w:r>
      <w:r w:rsidRPr="001406E6">
        <w:rPr>
          <w:rFonts w:cs="Times New Roman"/>
          <w:szCs w:val="22"/>
          <w:lang w:val="de-AT"/>
        </w:rPr>
        <w:t>Bloomberg.</w:t>
      </w:r>
    </w:p>
    <w:p w14:paraId="00000099" w14:textId="77777777" w:rsidR="002C68F5" w:rsidRDefault="00A13842">
      <w:pPr>
        <w:pBdr>
          <w:top w:val="nil"/>
          <w:left w:val="nil"/>
          <w:bottom w:val="nil"/>
          <w:right w:val="nil"/>
          <w:between w:val="nil"/>
        </w:pBdr>
        <w:ind w:left="720" w:hanging="720"/>
        <w:rPr>
          <w:rFonts w:cs="Times New Roman"/>
          <w:szCs w:val="22"/>
        </w:rPr>
      </w:pPr>
      <w:r w:rsidRPr="001406E6">
        <w:rPr>
          <w:rFonts w:cs="Times New Roman"/>
          <w:szCs w:val="22"/>
          <w:lang w:val="de-AT"/>
        </w:rPr>
        <w:t xml:space="preserve">Gal, U., Jensen, T.B., Stein, M.-K., 2020. </w:t>
      </w:r>
      <w:r>
        <w:rPr>
          <w:rFonts w:cs="Times New Roman"/>
          <w:szCs w:val="22"/>
        </w:rPr>
        <w:t>Breaking the vicious cycle of algorithmic management: A virtue ethics approach to people analytics. Information and Organization 30, 100301.</w:t>
      </w:r>
    </w:p>
    <w:p w14:paraId="0000009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Giermindl</w:t>
      </w:r>
      <w:proofErr w:type="spellEnd"/>
      <w:r>
        <w:rPr>
          <w:rFonts w:cs="Times New Roman"/>
          <w:szCs w:val="22"/>
        </w:rPr>
        <w:t xml:space="preserve">, L.M., </w:t>
      </w:r>
      <w:proofErr w:type="spellStart"/>
      <w:r>
        <w:rPr>
          <w:rFonts w:cs="Times New Roman"/>
          <w:szCs w:val="22"/>
        </w:rPr>
        <w:t>Strich</w:t>
      </w:r>
      <w:proofErr w:type="spellEnd"/>
      <w:r>
        <w:rPr>
          <w:rFonts w:cs="Times New Roman"/>
          <w:szCs w:val="22"/>
        </w:rPr>
        <w:t xml:space="preserve">, F., Christ, O., </w:t>
      </w:r>
      <w:proofErr w:type="spellStart"/>
      <w:r>
        <w:rPr>
          <w:rFonts w:cs="Times New Roman"/>
          <w:szCs w:val="22"/>
        </w:rPr>
        <w:t>Leicht-Deobald</w:t>
      </w:r>
      <w:proofErr w:type="spellEnd"/>
      <w:r>
        <w:rPr>
          <w:rFonts w:cs="Times New Roman"/>
          <w:szCs w:val="22"/>
        </w:rPr>
        <w:t>, U., Redzepi, A., 2022. The dark sides of people analytics: reviewing the perils for organisations and employees. European Journal of Information Systems 31, 410–435.</w:t>
      </w:r>
    </w:p>
    <w:p w14:paraId="0000009B"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Hackman, J.R., Oldham, G.R., 1976. Motivation through the design of work: Test of a theory. Organizational </w:t>
      </w:r>
      <w:proofErr w:type="spellStart"/>
      <w:r>
        <w:rPr>
          <w:rFonts w:cs="Times New Roman"/>
          <w:szCs w:val="22"/>
        </w:rPr>
        <w:t>behavior</w:t>
      </w:r>
      <w:proofErr w:type="spellEnd"/>
      <w:r>
        <w:rPr>
          <w:rFonts w:cs="Times New Roman"/>
          <w:szCs w:val="22"/>
        </w:rPr>
        <w:t xml:space="preserve"> and human performance 16, 250–279.</w:t>
      </w:r>
    </w:p>
    <w:p w14:paraId="0000009C"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Harris, J.G., Craig, E., Light, D.A., 2011. Talent and analytics: new approaches, higher ROI. Journal of Business Strategy 32, 4–13.</w:t>
      </w:r>
    </w:p>
    <w:p w14:paraId="0000009D"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Höddinghaus</w:t>
      </w:r>
      <w:proofErr w:type="spellEnd"/>
      <w:r>
        <w:rPr>
          <w:rFonts w:cs="Times New Roman"/>
          <w:szCs w:val="22"/>
        </w:rPr>
        <w:t xml:space="preserve">, M., </w:t>
      </w:r>
      <w:proofErr w:type="spellStart"/>
      <w:r>
        <w:rPr>
          <w:rFonts w:cs="Times New Roman"/>
          <w:szCs w:val="22"/>
        </w:rPr>
        <w:t>Nohe</w:t>
      </w:r>
      <w:proofErr w:type="spellEnd"/>
      <w:r>
        <w:rPr>
          <w:rFonts w:cs="Times New Roman"/>
          <w:szCs w:val="22"/>
        </w:rPr>
        <w:t>, C., Hertel, G., 2023. Leadership in virtual work settings: what we know, what we do not know, and what we need to do. European Journal of Work and Organizational Psychology 1–25. https://doi.org/10.1080/1359432X.2023.2250079</w:t>
      </w:r>
    </w:p>
    <w:p w14:paraId="0000009E"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Höddinghaus</w:t>
      </w:r>
      <w:proofErr w:type="spellEnd"/>
      <w:r w:rsidRPr="001406E6">
        <w:rPr>
          <w:rFonts w:cs="Times New Roman"/>
          <w:szCs w:val="22"/>
          <w:lang w:val="de-AT"/>
        </w:rPr>
        <w:t xml:space="preserve">, M., Sondern, D., Hertel, G., 2021. </w:t>
      </w:r>
      <w:r>
        <w:rPr>
          <w:rFonts w:cs="Times New Roman"/>
          <w:szCs w:val="22"/>
        </w:rPr>
        <w:t xml:space="preserve">The automation of leadership functions: Would people trust decision algorithms? Computers in Human </w:t>
      </w:r>
      <w:proofErr w:type="spellStart"/>
      <w:r>
        <w:rPr>
          <w:rFonts w:cs="Times New Roman"/>
          <w:szCs w:val="22"/>
        </w:rPr>
        <w:t>Behavior</w:t>
      </w:r>
      <w:proofErr w:type="spellEnd"/>
      <w:r>
        <w:rPr>
          <w:rFonts w:cs="Times New Roman"/>
          <w:szCs w:val="22"/>
        </w:rPr>
        <w:t xml:space="preserve"> 116, 106635.</w:t>
      </w:r>
    </w:p>
    <w:p w14:paraId="0000009F"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Holmström</w:t>
      </w:r>
      <w:proofErr w:type="spellEnd"/>
      <w:r>
        <w:rPr>
          <w:rFonts w:cs="Times New Roman"/>
          <w:szCs w:val="22"/>
        </w:rPr>
        <w:t xml:space="preserve">, J., </w:t>
      </w:r>
      <w:proofErr w:type="spellStart"/>
      <w:r>
        <w:rPr>
          <w:rFonts w:cs="Times New Roman"/>
          <w:szCs w:val="22"/>
        </w:rPr>
        <w:t>Hällgren</w:t>
      </w:r>
      <w:proofErr w:type="spellEnd"/>
      <w:r>
        <w:rPr>
          <w:rFonts w:cs="Times New Roman"/>
          <w:szCs w:val="22"/>
        </w:rPr>
        <w:t>, M., 2021. AI management beyond the hype: exploring the co-constitution of AI and organizational context. AI and Society 1, 1–11. https://doi.org/10.1007/s00146-021-01249-2</w:t>
      </w:r>
    </w:p>
    <w:p w14:paraId="000000A0"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Hosseini, Z., </w:t>
      </w:r>
      <w:proofErr w:type="spellStart"/>
      <w:r>
        <w:rPr>
          <w:rFonts w:cs="Times New Roman"/>
          <w:szCs w:val="22"/>
        </w:rPr>
        <w:t>Nyholm</w:t>
      </w:r>
      <w:proofErr w:type="spellEnd"/>
      <w:r>
        <w:rPr>
          <w:rFonts w:cs="Times New Roman"/>
          <w:szCs w:val="22"/>
        </w:rPr>
        <w:t xml:space="preserve">, S., Le Blanc, P.M., </w:t>
      </w:r>
      <w:proofErr w:type="spellStart"/>
      <w:r>
        <w:rPr>
          <w:rFonts w:cs="Times New Roman"/>
          <w:szCs w:val="22"/>
        </w:rPr>
        <w:t>Preenen</w:t>
      </w:r>
      <w:proofErr w:type="spellEnd"/>
      <w:r>
        <w:rPr>
          <w:rFonts w:cs="Times New Roman"/>
          <w:szCs w:val="22"/>
        </w:rPr>
        <w:t>, P.T., Demerouti, E., 2023. Assessing the artificially intelligent workplace: an ethical framework for evaluating experimental technologies in workplace settings. AI and Ethics 1–13.</w:t>
      </w:r>
    </w:p>
    <w:p w14:paraId="000000A1"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Igbaria</w:t>
      </w:r>
      <w:proofErr w:type="spellEnd"/>
      <w:r>
        <w:rPr>
          <w:rFonts w:cs="Times New Roman"/>
          <w:szCs w:val="22"/>
        </w:rPr>
        <w:t xml:space="preserve">, M., </w:t>
      </w:r>
      <w:proofErr w:type="spellStart"/>
      <w:r>
        <w:rPr>
          <w:rFonts w:cs="Times New Roman"/>
          <w:szCs w:val="22"/>
        </w:rPr>
        <w:t>Zinatelli</w:t>
      </w:r>
      <w:proofErr w:type="spellEnd"/>
      <w:r>
        <w:rPr>
          <w:rFonts w:cs="Times New Roman"/>
          <w:szCs w:val="22"/>
        </w:rPr>
        <w:t xml:space="preserve">, N., Cragg, P., </w:t>
      </w:r>
      <w:proofErr w:type="spellStart"/>
      <w:r>
        <w:rPr>
          <w:rFonts w:cs="Times New Roman"/>
          <w:szCs w:val="22"/>
        </w:rPr>
        <w:t>Cavaye</w:t>
      </w:r>
      <w:proofErr w:type="spellEnd"/>
      <w:r>
        <w:rPr>
          <w:rFonts w:cs="Times New Roman"/>
          <w:szCs w:val="22"/>
        </w:rPr>
        <w:t>, A.L., 1997. Personal computing acceptance factors in small firms: a structural equation model. MIS quarterly 279–305.</w:t>
      </w:r>
    </w:p>
    <w:p w14:paraId="000000A2"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Ingham</w:t>
      </w:r>
      <w:proofErr w:type="spellEnd"/>
      <w:r>
        <w:rPr>
          <w:rFonts w:cs="Times New Roman"/>
          <w:szCs w:val="22"/>
        </w:rPr>
        <w:t>, J., 2011. Using a human capital scorecard as a framework for analytical discovery. Strategic HR Review 10, 24–29. https://doi.org/10.1108/14754391111108329</w:t>
      </w:r>
    </w:p>
    <w:p w14:paraId="000000A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Jarrahi</w:t>
      </w:r>
      <w:proofErr w:type="spellEnd"/>
      <w:r>
        <w:rPr>
          <w:rFonts w:cs="Times New Roman"/>
          <w:szCs w:val="22"/>
        </w:rPr>
        <w:t>, M.H., Newlands, G., Lee, M.K., Wolf, C.T., Kinder, E., Sutherland, W., 2021. Algorithmic management in a work context. Big Data &amp; Society 8, 1–24.</w:t>
      </w:r>
    </w:p>
    <w:p w14:paraId="000000A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Jiang, J., 2023. COVERT RESISTANCE AGAINST ALGORITHMIC CONTROL ON ONLINE LABOR PLATFORMS–A SYSTEMATIC LITERATURE REVIEW.</w:t>
      </w:r>
    </w:p>
    <w:p w14:paraId="000000A5" w14:textId="77777777" w:rsidR="002C68F5" w:rsidRDefault="00A13842">
      <w:pPr>
        <w:pBdr>
          <w:top w:val="nil"/>
          <w:left w:val="nil"/>
          <w:bottom w:val="nil"/>
          <w:right w:val="nil"/>
          <w:between w:val="nil"/>
        </w:pBdr>
        <w:ind w:left="720" w:hanging="720"/>
        <w:rPr>
          <w:rFonts w:cs="Times New Roman"/>
          <w:szCs w:val="22"/>
        </w:rPr>
      </w:pPr>
      <w:proofErr w:type="spellStart"/>
      <w:r w:rsidRPr="001406E6">
        <w:rPr>
          <w:rFonts w:cs="Times New Roman"/>
          <w:szCs w:val="22"/>
          <w:lang w:val="de-AT"/>
        </w:rPr>
        <w:t>Jörden</w:t>
      </w:r>
      <w:proofErr w:type="spellEnd"/>
      <w:r w:rsidRPr="001406E6">
        <w:rPr>
          <w:rFonts w:cs="Times New Roman"/>
          <w:szCs w:val="22"/>
          <w:lang w:val="de-AT"/>
        </w:rPr>
        <w:t xml:space="preserve">, N.M., Sage, D., </w:t>
      </w:r>
      <w:proofErr w:type="spellStart"/>
      <w:r w:rsidRPr="001406E6">
        <w:rPr>
          <w:rFonts w:cs="Times New Roman"/>
          <w:szCs w:val="22"/>
          <w:lang w:val="de-AT"/>
        </w:rPr>
        <w:t>Trusson</w:t>
      </w:r>
      <w:proofErr w:type="spellEnd"/>
      <w:r w:rsidRPr="001406E6">
        <w:rPr>
          <w:rFonts w:cs="Times New Roman"/>
          <w:szCs w:val="22"/>
          <w:lang w:val="de-AT"/>
        </w:rPr>
        <w:t xml:space="preserve">, C., 2021. </w:t>
      </w:r>
      <w:r>
        <w:rPr>
          <w:rFonts w:cs="Times New Roman"/>
          <w:szCs w:val="22"/>
        </w:rPr>
        <w:t>‘It’s so fake’: Identity performances and cynicism within a people analytics team. Human Resource Management Journal.</w:t>
      </w:r>
    </w:p>
    <w:p w14:paraId="000000A6"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Kantor, A., Sundaram, J., 2022. The Rise of the Worker Productivity Score [WWW Document]. The New York Times. URL https://www.nytimes.com/interactive/2022/08/14/business/worker-productivity-tracking.html</w:t>
      </w:r>
    </w:p>
    <w:p w14:paraId="000000A7" w14:textId="77777777" w:rsidR="002C68F5" w:rsidRPr="001406E6" w:rsidRDefault="00A13842">
      <w:pPr>
        <w:pBdr>
          <w:top w:val="nil"/>
          <w:left w:val="nil"/>
          <w:bottom w:val="nil"/>
          <w:right w:val="nil"/>
          <w:between w:val="nil"/>
        </w:pBdr>
        <w:ind w:left="720" w:hanging="720"/>
        <w:rPr>
          <w:rFonts w:cs="Times New Roman"/>
          <w:szCs w:val="22"/>
          <w:lang w:val="de-AT"/>
        </w:rPr>
      </w:pPr>
      <w:r>
        <w:rPr>
          <w:rFonts w:cs="Times New Roman"/>
          <w:szCs w:val="22"/>
        </w:rPr>
        <w:t xml:space="preserve">Kellogg, K.C., Valentine, M.A., Christin, A., 2020. Algorithms at work: The new contested terrain of control. </w:t>
      </w:r>
      <w:r w:rsidRPr="001406E6">
        <w:rPr>
          <w:rFonts w:cs="Times New Roman"/>
          <w:szCs w:val="22"/>
          <w:lang w:val="de-AT"/>
        </w:rPr>
        <w:t xml:space="preserve">Academy </w:t>
      </w:r>
      <w:proofErr w:type="spellStart"/>
      <w:r w:rsidRPr="001406E6">
        <w:rPr>
          <w:rFonts w:cs="Times New Roman"/>
          <w:szCs w:val="22"/>
          <w:lang w:val="de-AT"/>
        </w:rPr>
        <w:t>of</w:t>
      </w:r>
      <w:proofErr w:type="spellEnd"/>
      <w:r w:rsidRPr="001406E6">
        <w:rPr>
          <w:rFonts w:cs="Times New Roman"/>
          <w:szCs w:val="22"/>
          <w:lang w:val="de-AT"/>
        </w:rPr>
        <w:t xml:space="preserve"> Management </w:t>
      </w:r>
      <w:proofErr w:type="spellStart"/>
      <w:r w:rsidRPr="001406E6">
        <w:rPr>
          <w:rFonts w:cs="Times New Roman"/>
          <w:szCs w:val="22"/>
          <w:lang w:val="de-AT"/>
        </w:rPr>
        <w:t>Annals</w:t>
      </w:r>
      <w:proofErr w:type="spellEnd"/>
      <w:r w:rsidRPr="001406E6">
        <w:rPr>
          <w:rFonts w:cs="Times New Roman"/>
          <w:szCs w:val="22"/>
          <w:lang w:val="de-AT"/>
        </w:rPr>
        <w:t xml:space="preserve"> 14, 366–410.</w:t>
      </w:r>
    </w:p>
    <w:p w14:paraId="000000A8" w14:textId="77777777" w:rsidR="002C68F5" w:rsidRDefault="00A13842">
      <w:pPr>
        <w:spacing w:before="240" w:after="240"/>
      </w:pPr>
      <w:r w:rsidRPr="001406E6">
        <w:rPr>
          <w:lang w:val="de-AT"/>
        </w:rPr>
        <w:t xml:space="preserve">Klotz, S., Kratzer, S., </w:t>
      </w:r>
      <w:proofErr w:type="spellStart"/>
      <w:r w:rsidRPr="001406E6">
        <w:rPr>
          <w:lang w:val="de-AT"/>
        </w:rPr>
        <w:t>Westner</w:t>
      </w:r>
      <w:proofErr w:type="spellEnd"/>
      <w:r w:rsidRPr="001406E6">
        <w:rPr>
          <w:lang w:val="de-AT"/>
        </w:rPr>
        <w:t xml:space="preserve">, M., </w:t>
      </w:r>
      <w:proofErr w:type="spellStart"/>
      <w:r w:rsidRPr="001406E6">
        <w:rPr>
          <w:lang w:val="de-AT"/>
        </w:rPr>
        <w:t>Strahringer</w:t>
      </w:r>
      <w:proofErr w:type="spellEnd"/>
      <w:r w:rsidRPr="001406E6">
        <w:rPr>
          <w:lang w:val="de-AT"/>
        </w:rPr>
        <w:t xml:space="preserve">, S., 2022. </w:t>
      </w:r>
      <w:r>
        <w:t>Literary sketches in information systems research: conceptualization and guidance for using vignettes as a narrative form. Information Systems Management 39, 345–362.</w:t>
      </w:r>
    </w:p>
    <w:p w14:paraId="000000A9"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lastRenderedPageBreak/>
        <w:t>Klöpper</w:t>
      </w:r>
      <w:proofErr w:type="spellEnd"/>
      <w:r>
        <w:rPr>
          <w:rFonts w:cs="Times New Roman"/>
          <w:szCs w:val="22"/>
        </w:rPr>
        <w:t>, M., 2023. Every Break You Take, Every Click You Make-Empirical Insights on Employees’ Perception of People Analytics, in: ECIS 2023 Proceedings. Presented at the European Conference on Information Systems, pp. 1–19.</w:t>
      </w:r>
    </w:p>
    <w:p w14:paraId="000000A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Klöpper</w:t>
      </w:r>
      <w:proofErr w:type="spellEnd"/>
      <w:r>
        <w:rPr>
          <w:rFonts w:cs="Times New Roman"/>
          <w:szCs w:val="22"/>
        </w:rPr>
        <w:t xml:space="preserve">, M., </w:t>
      </w:r>
      <w:proofErr w:type="spellStart"/>
      <w:r>
        <w:rPr>
          <w:rFonts w:cs="Times New Roman"/>
          <w:szCs w:val="22"/>
        </w:rPr>
        <w:t>Köhne</w:t>
      </w:r>
      <w:proofErr w:type="spellEnd"/>
      <w:r>
        <w:rPr>
          <w:rFonts w:cs="Times New Roman"/>
          <w:szCs w:val="22"/>
        </w:rPr>
        <w:t>, S., 2023. Shifting Structures-A Systematic Literature Review on People Analytics and the Future of Work, in: ECIS 2023 Proceedings. Presented at the European Conference on Information Systems, pp. 1–19.</w:t>
      </w:r>
    </w:p>
    <w:p w14:paraId="000000AB"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Klöpper</w:t>
      </w:r>
      <w:proofErr w:type="spellEnd"/>
      <w:r>
        <w:rPr>
          <w:rFonts w:cs="Times New Roman"/>
          <w:szCs w:val="22"/>
        </w:rPr>
        <w:t xml:space="preserve">, M., </w:t>
      </w:r>
      <w:proofErr w:type="spellStart"/>
      <w:r>
        <w:rPr>
          <w:rFonts w:cs="Times New Roman"/>
          <w:szCs w:val="22"/>
        </w:rPr>
        <w:t>Köhne</w:t>
      </w:r>
      <w:proofErr w:type="spellEnd"/>
      <w:r>
        <w:rPr>
          <w:rFonts w:cs="Times New Roman"/>
          <w:szCs w:val="22"/>
        </w:rPr>
        <w:t xml:space="preserve">, S., 2022. People Analytics and the Promise of the Good Life—A Critical Transformative Perspective, in: </w:t>
      </w:r>
      <w:proofErr w:type="spellStart"/>
      <w:r>
        <w:rPr>
          <w:rFonts w:cs="Times New Roman"/>
          <w:szCs w:val="22"/>
        </w:rPr>
        <w:t>Wirtschaftsinformatik</w:t>
      </w:r>
      <w:proofErr w:type="spellEnd"/>
      <w:r>
        <w:rPr>
          <w:rFonts w:cs="Times New Roman"/>
          <w:szCs w:val="22"/>
        </w:rPr>
        <w:t xml:space="preserve"> 2022 Proceedings. pp. 1–16.</w:t>
      </w:r>
    </w:p>
    <w:p w14:paraId="000000AC"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Köchling</w:t>
      </w:r>
      <w:proofErr w:type="spellEnd"/>
      <w:r>
        <w:rPr>
          <w:rFonts w:cs="Times New Roman"/>
          <w:szCs w:val="22"/>
        </w:rPr>
        <w:t xml:space="preserve">, A., </w:t>
      </w:r>
      <w:proofErr w:type="spellStart"/>
      <w:r>
        <w:rPr>
          <w:rFonts w:cs="Times New Roman"/>
          <w:szCs w:val="22"/>
        </w:rPr>
        <w:t>Riazy</w:t>
      </w:r>
      <w:proofErr w:type="spellEnd"/>
      <w:r>
        <w:rPr>
          <w:rFonts w:cs="Times New Roman"/>
          <w:szCs w:val="22"/>
        </w:rPr>
        <w:t xml:space="preserve">, S., </w:t>
      </w:r>
      <w:proofErr w:type="spellStart"/>
      <w:r>
        <w:rPr>
          <w:rFonts w:cs="Times New Roman"/>
          <w:szCs w:val="22"/>
        </w:rPr>
        <w:t>Wehner</w:t>
      </w:r>
      <w:proofErr w:type="spellEnd"/>
      <w:r>
        <w:rPr>
          <w:rFonts w:cs="Times New Roman"/>
          <w:szCs w:val="22"/>
        </w:rPr>
        <w:t xml:space="preserve">, M.C., </w:t>
      </w:r>
      <w:proofErr w:type="spellStart"/>
      <w:r>
        <w:rPr>
          <w:rFonts w:cs="Times New Roman"/>
          <w:szCs w:val="22"/>
        </w:rPr>
        <w:t>Simbeck</w:t>
      </w:r>
      <w:proofErr w:type="spellEnd"/>
      <w:r>
        <w:rPr>
          <w:rFonts w:cs="Times New Roman"/>
          <w:szCs w:val="22"/>
        </w:rPr>
        <w:t>, K., 2021. Highly accurate, but still discriminatory. Business &amp; Information Systems Engineering 63, 39–54.</w:t>
      </w:r>
    </w:p>
    <w:p w14:paraId="000000A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Lee, M.K., Nigam, I., Zhang, A., Afriyie, J., Qin, Z., Gao, S., 2021. Participatory Algorithmic Management: Elicitation Methods for Worker Well-Being Models, in: Proceedings of the 2021 AAAI/ACM Conference on AI, Ethics, and Society (AIES ’21). pp. 1–12.</w:t>
      </w:r>
    </w:p>
    <w:p w14:paraId="000000AE"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Leonardi, P.M., 2021. COVID‐19 and the New Technologies of Organizing: Digital Exhaust, Digital Footprints, and Artificial Intelligence in the Wake of Remote Work. Journal of Management Studies 58, 247–251. https://doi.org/10.1111/JOMS.12648</w:t>
      </w:r>
    </w:p>
    <w:p w14:paraId="000000AF"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Mahoney, T.A., </w:t>
      </w:r>
      <w:proofErr w:type="spellStart"/>
      <w:r>
        <w:rPr>
          <w:rFonts w:cs="Times New Roman"/>
          <w:szCs w:val="22"/>
        </w:rPr>
        <w:t>Jerdee</w:t>
      </w:r>
      <w:proofErr w:type="spellEnd"/>
      <w:r>
        <w:rPr>
          <w:rFonts w:cs="Times New Roman"/>
          <w:szCs w:val="22"/>
        </w:rPr>
        <w:t>, T.H., Carroll, S.J., 1965. The job (s) of management. Industrial Relations: A Journal of Economy and Society 4, 97–110.</w:t>
      </w:r>
    </w:p>
    <w:p w14:paraId="000000B0"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Manokha</w:t>
      </w:r>
      <w:proofErr w:type="spellEnd"/>
      <w:r>
        <w:rPr>
          <w:rFonts w:cs="Times New Roman"/>
          <w:szCs w:val="22"/>
        </w:rPr>
        <w:t>, I., 2020. The implications of digital employee monitoring and people analytics for power relations in the workplace. Surveillance &amp; Society 18, 540–554.</w:t>
      </w:r>
    </w:p>
    <w:p w14:paraId="000000B1"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Margherita, A., 2022. Human resources analytics: A systematization of research topics and directions for future research. Human Resource Management Review 32, 100795.</w:t>
      </w:r>
    </w:p>
    <w:p w14:paraId="000000B2"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Marler</w:t>
      </w:r>
      <w:proofErr w:type="spellEnd"/>
      <w:r>
        <w:rPr>
          <w:rFonts w:cs="Times New Roman"/>
          <w:szCs w:val="22"/>
        </w:rPr>
        <w:t>, J.H., Boudreau, J.W., 2017. An evidence-based review of HR Analytics. International Journal of Human Resource Management 28, 3–26.</w:t>
      </w:r>
    </w:p>
    <w:p w14:paraId="000000B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Meijerink</w:t>
      </w:r>
      <w:proofErr w:type="spellEnd"/>
      <w:r>
        <w:rPr>
          <w:rFonts w:cs="Times New Roman"/>
          <w:szCs w:val="22"/>
        </w:rPr>
        <w:t xml:space="preserve">, J., Boons, M., Keegan, A., </w:t>
      </w:r>
      <w:proofErr w:type="spellStart"/>
      <w:r>
        <w:rPr>
          <w:rFonts w:cs="Times New Roman"/>
          <w:szCs w:val="22"/>
        </w:rPr>
        <w:t>Marler</w:t>
      </w:r>
      <w:proofErr w:type="spellEnd"/>
      <w:r>
        <w:rPr>
          <w:rFonts w:cs="Times New Roman"/>
          <w:szCs w:val="22"/>
        </w:rPr>
        <w:t>, J., 2021. Algorithmic human resource management: Synthesizing developments and cross-disciplinary insights on digital HRM. The International Journal of Human Resource Management 32, 2545–2562.</w:t>
      </w:r>
    </w:p>
    <w:p w14:paraId="000000B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Miceli, M., Posada, J., Yang, T., 2022. Studying Up Machine Learning Data: Why Talk About Bias When We Mean Power? Proceedings of the ACM on Human-Computer Interaction 6, 1–14.</w:t>
      </w:r>
    </w:p>
    <w:p w14:paraId="000000B5"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Möhlmann</w:t>
      </w:r>
      <w:proofErr w:type="spellEnd"/>
      <w:r>
        <w:rPr>
          <w:rFonts w:cs="Times New Roman"/>
          <w:szCs w:val="22"/>
        </w:rPr>
        <w:t xml:space="preserve">, M., </w:t>
      </w:r>
      <w:proofErr w:type="spellStart"/>
      <w:r>
        <w:rPr>
          <w:rFonts w:cs="Times New Roman"/>
          <w:szCs w:val="22"/>
        </w:rPr>
        <w:t>Zalmanson</w:t>
      </w:r>
      <w:proofErr w:type="spellEnd"/>
      <w:r>
        <w:rPr>
          <w:rFonts w:cs="Times New Roman"/>
          <w:szCs w:val="22"/>
        </w:rPr>
        <w:t>, L., Henfridsson, O., Gregory, R.W., 2021. ALGORITHMIC MANAGEMENT OF WORK ON ONLINE LABOR PLATFORMS: WHEN MATCHING MEETS CONTROL. MIS quarterly 45.</w:t>
      </w:r>
    </w:p>
    <w:p w14:paraId="000000B6"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Nordbye</w:t>
      </w:r>
      <w:proofErr w:type="spellEnd"/>
      <w:r>
        <w:rPr>
          <w:rFonts w:cs="Times New Roman"/>
          <w:szCs w:val="22"/>
        </w:rPr>
        <w:t>, G.H.H., Teigen, K.H., 2014. Being responsible versus acting responsibly: Effects of agency and risk taking on responsibility judgments. Scandinavian journal of psychology 55, 102–114.</w:t>
      </w:r>
    </w:p>
    <w:p w14:paraId="000000B7"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Orlikowski</w:t>
      </w:r>
      <w:proofErr w:type="spellEnd"/>
      <w:r>
        <w:rPr>
          <w:rFonts w:cs="Times New Roman"/>
          <w:szCs w:val="22"/>
        </w:rPr>
        <w:t>, W.J., 1992. The duality of technology: Rethinking the concept of technology in organizations. Organization science 3, 398–427.</w:t>
      </w:r>
    </w:p>
    <w:p w14:paraId="000000B8"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Parent-</w:t>
      </w:r>
      <w:proofErr w:type="spellStart"/>
      <w:r>
        <w:rPr>
          <w:rFonts w:cs="Times New Roman"/>
          <w:szCs w:val="22"/>
        </w:rPr>
        <w:t>Rocheleau</w:t>
      </w:r>
      <w:proofErr w:type="spellEnd"/>
      <w:r>
        <w:rPr>
          <w:rFonts w:cs="Times New Roman"/>
          <w:szCs w:val="22"/>
        </w:rPr>
        <w:t>, X., Parker, S.K., 2021. Algorithms as work designers: How algorithmic management influences the design of jobs. Human Resource Management Review 100838. https://doi.org/10.1016/j.hrmr.2021.100838</w:t>
      </w:r>
    </w:p>
    <w:p w14:paraId="000000B9"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Pearce, J.L., </w:t>
      </w:r>
      <w:proofErr w:type="spellStart"/>
      <w:r>
        <w:rPr>
          <w:rFonts w:cs="Times New Roman"/>
          <w:szCs w:val="22"/>
        </w:rPr>
        <w:t>Gregersen</w:t>
      </w:r>
      <w:proofErr w:type="spellEnd"/>
      <w:r>
        <w:rPr>
          <w:rFonts w:cs="Times New Roman"/>
          <w:szCs w:val="22"/>
        </w:rPr>
        <w:t xml:space="preserve">, H.B., 1991. Task interdependence and </w:t>
      </w:r>
      <w:proofErr w:type="spellStart"/>
      <w:r>
        <w:rPr>
          <w:rFonts w:cs="Times New Roman"/>
          <w:szCs w:val="22"/>
        </w:rPr>
        <w:t>extrarole</w:t>
      </w:r>
      <w:proofErr w:type="spellEnd"/>
      <w:r>
        <w:rPr>
          <w:rFonts w:cs="Times New Roman"/>
          <w:szCs w:val="22"/>
        </w:rPr>
        <w:t xml:space="preserve"> </w:t>
      </w:r>
      <w:proofErr w:type="spellStart"/>
      <w:r>
        <w:rPr>
          <w:rFonts w:cs="Times New Roman"/>
          <w:szCs w:val="22"/>
        </w:rPr>
        <w:t>behavior</w:t>
      </w:r>
      <w:proofErr w:type="spellEnd"/>
      <w:r>
        <w:rPr>
          <w:rFonts w:cs="Times New Roman"/>
          <w:szCs w:val="22"/>
        </w:rPr>
        <w:t>: A test of the mediating effects of felt responsibility. Journal of applied psychology 76, 838.</w:t>
      </w:r>
    </w:p>
    <w:p w14:paraId="000000BA"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Peifer</w:t>
      </w:r>
      <w:proofErr w:type="spellEnd"/>
      <w:r>
        <w:rPr>
          <w:rFonts w:cs="Times New Roman"/>
          <w:szCs w:val="22"/>
        </w:rPr>
        <w:t xml:space="preserve">, Y., </w:t>
      </w:r>
      <w:proofErr w:type="spellStart"/>
      <w:r>
        <w:rPr>
          <w:rFonts w:cs="Times New Roman"/>
          <w:szCs w:val="22"/>
        </w:rPr>
        <w:t>Jeske</w:t>
      </w:r>
      <w:proofErr w:type="spellEnd"/>
      <w:r>
        <w:rPr>
          <w:rFonts w:cs="Times New Roman"/>
          <w:szCs w:val="22"/>
        </w:rPr>
        <w:t xml:space="preserve">, T., </w:t>
      </w:r>
      <w:proofErr w:type="spellStart"/>
      <w:r>
        <w:rPr>
          <w:rFonts w:cs="Times New Roman"/>
          <w:szCs w:val="22"/>
        </w:rPr>
        <w:t>Hille</w:t>
      </w:r>
      <w:proofErr w:type="spellEnd"/>
      <w:r>
        <w:rPr>
          <w:rFonts w:cs="Times New Roman"/>
          <w:szCs w:val="22"/>
        </w:rPr>
        <w:t>, S., 2022. Artificial Intelligence and its Impact on Leaders and Leadership. Procedia Computer Science 200, 1024–1030. https://doi.org/10.1016/j.procs.2022.01.301</w:t>
      </w:r>
    </w:p>
    <w:p w14:paraId="000000BB"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lastRenderedPageBreak/>
        <w:t xml:space="preserve">Rowe, F., </w:t>
      </w:r>
      <w:proofErr w:type="spellStart"/>
      <w:r>
        <w:rPr>
          <w:rFonts w:cs="Times New Roman"/>
          <w:szCs w:val="22"/>
        </w:rPr>
        <w:t>Jeanneret</w:t>
      </w:r>
      <w:proofErr w:type="spellEnd"/>
      <w:r>
        <w:rPr>
          <w:rFonts w:cs="Times New Roman"/>
          <w:szCs w:val="22"/>
        </w:rPr>
        <w:t xml:space="preserve"> Medina, M., </w:t>
      </w:r>
      <w:proofErr w:type="spellStart"/>
      <w:r>
        <w:rPr>
          <w:rFonts w:cs="Times New Roman"/>
          <w:szCs w:val="22"/>
        </w:rPr>
        <w:t>Journé</w:t>
      </w:r>
      <w:proofErr w:type="spellEnd"/>
      <w:r>
        <w:rPr>
          <w:rFonts w:cs="Times New Roman"/>
          <w:szCs w:val="22"/>
        </w:rPr>
        <w:t xml:space="preserve">, B., </w:t>
      </w:r>
      <w:proofErr w:type="spellStart"/>
      <w:r>
        <w:rPr>
          <w:rFonts w:cs="Times New Roman"/>
          <w:szCs w:val="22"/>
        </w:rPr>
        <w:t>Coetard</w:t>
      </w:r>
      <w:proofErr w:type="spellEnd"/>
      <w:r>
        <w:rPr>
          <w:rFonts w:cs="Times New Roman"/>
          <w:szCs w:val="22"/>
        </w:rPr>
        <w:t>, E., Myers, M.D., 2023. Understanding responsibility under uncertainty: A critical and scoping review of autonomous driving systems. Journal of Information Technology 02683962231207108.</w:t>
      </w:r>
    </w:p>
    <w:p w14:paraId="000000BC"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Scott, W.R., 2008. Institutions and organizations: Ideas and interests. Sage.</w:t>
      </w:r>
    </w:p>
    <w:p w14:paraId="000000BD"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Stahl, B.C., 2006. Accountability and reflective responsibility in information systems, in: The Information Society: Emerging Landscapes: IFIP International Conference on Landscapes of ICT and Social Accountability, Turku, Finland, June 27–29, 2005. Springer, pp. 51–68.</w:t>
      </w:r>
    </w:p>
    <w:p w14:paraId="000000BE"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Tarafdar</w:t>
      </w:r>
      <w:proofErr w:type="spellEnd"/>
      <w:r>
        <w:rPr>
          <w:rFonts w:cs="Times New Roman"/>
          <w:szCs w:val="22"/>
        </w:rPr>
        <w:t xml:space="preserve">, M., Page, X., </w:t>
      </w:r>
      <w:proofErr w:type="spellStart"/>
      <w:r>
        <w:rPr>
          <w:rFonts w:cs="Times New Roman"/>
          <w:szCs w:val="22"/>
        </w:rPr>
        <w:t>Marabelli</w:t>
      </w:r>
      <w:proofErr w:type="spellEnd"/>
      <w:r>
        <w:rPr>
          <w:rFonts w:cs="Times New Roman"/>
          <w:szCs w:val="22"/>
        </w:rPr>
        <w:t>, M., 2023. Algorithms as co-workers: Human algorithm role interactions in algorithmic work. Information Systems Journal 33, 232–267.</w:t>
      </w:r>
    </w:p>
    <w:p w14:paraId="000000BF"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Tomprou</w:t>
      </w:r>
      <w:proofErr w:type="spellEnd"/>
      <w:r>
        <w:rPr>
          <w:rFonts w:cs="Times New Roman"/>
          <w:szCs w:val="22"/>
        </w:rPr>
        <w:t xml:space="preserve">, M., Lee, M.K., 2022. Employment relationships in algorithmic management: A psychological contract perspective. Computers in Human </w:t>
      </w:r>
      <w:proofErr w:type="spellStart"/>
      <w:r>
        <w:rPr>
          <w:rFonts w:cs="Times New Roman"/>
          <w:szCs w:val="22"/>
        </w:rPr>
        <w:t>Behavior</w:t>
      </w:r>
      <w:proofErr w:type="spellEnd"/>
      <w:r>
        <w:rPr>
          <w:rFonts w:cs="Times New Roman"/>
          <w:szCs w:val="22"/>
        </w:rPr>
        <w:t xml:space="preserve"> 126, 106997. https://doi.org/10.1016/J.CHB.2021.106997</w:t>
      </w:r>
    </w:p>
    <w:p w14:paraId="000000C0"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Tursunbayeva</w:t>
      </w:r>
      <w:proofErr w:type="spellEnd"/>
      <w:r>
        <w:rPr>
          <w:rFonts w:cs="Times New Roman"/>
          <w:szCs w:val="22"/>
        </w:rPr>
        <w:t xml:space="preserve">, A., </w:t>
      </w:r>
      <w:proofErr w:type="spellStart"/>
      <w:r>
        <w:rPr>
          <w:rFonts w:cs="Times New Roman"/>
          <w:szCs w:val="22"/>
        </w:rPr>
        <w:t>Pagliari</w:t>
      </w:r>
      <w:proofErr w:type="spellEnd"/>
      <w:r>
        <w:rPr>
          <w:rFonts w:cs="Times New Roman"/>
          <w:szCs w:val="22"/>
        </w:rPr>
        <w:t xml:space="preserve">, C., Di </w:t>
      </w:r>
      <w:proofErr w:type="spellStart"/>
      <w:r>
        <w:rPr>
          <w:rFonts w:cs="Times New Roman"/>
          <w:szCs w:val="22"/>
        </w:rPr>
        <w:t>Lauro</w:t>
      </w:r>
      <w:proofErr w:type="spellEnd"/>
      <w:r>
        <w:rPr>
          <w:rFonts w:cs="Times New Roman"/>
          <w:szCs w:val="22"/>
        </w:rPr>
        <w:t>, S., Antonelli, G., 2022. The ethics of people analytics: risks, opportunities and recommendations. Personnel Review 51, 900–921. https://doi.org/10.1108/PR-12-2019-0680</w:t>
      </w:r>
    </w:p>
    <w:p w14:paraId="000000C1"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Weber, M., 2023. From Apathy to </w:t>
      </w:r>
      <w:proofErr w:type="spellStart"/>
      <w:r>
        <w:rPr>
          <w:rFonts w:cs="Times New Roman"/>
          <w:szCs w:val="22"/>
        </w:rPr>
        <w:t>Algoactivism</w:t>
      </w:r>
      <w:proofErr w:type="spellEnd"/>
      <w:r>
        <w:rPr>
          <w:rFonts w:cs="Times New Roman"/>
          <w:szCs w:val="22"/>
        </w:rPr>
        <w:t>: Worker Resistance to Algorithmic Control in Food Delivery Platforms.</w:t>
      </w:r>
    </w:p>
    <w:p w14:paraId="000000C2"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 xml:space="preserve">Wiener, M., Cram, W.A., </w:t>
      </w:r>
      <w:proofErr w:type="spellStart"/>
      <w:r>
        <w:rPr>
          <w:rFonts w:cs="Times New Roman"/>
          <w:szCs w:val="22"/>
        </w:rPr>
        <w:t>Benlian</w:t>
      </w:r>
      <w:proofErr w:type="spellEnd"/>
      <w:r>
        <w:rPr>
          <w:rFonts w:cs="Times New Roman"/>
          <w:szCs w:val="22"/>
        </w:rPr>
        <w:t>, A., 2023. Algorithmic control and gig workers: a legitimacy perspective of Uber drivers. European Journal of Information Systems 32, 485–507.</w:t>
      </w:r>
    </w:p>
    <w:p w14:paraId="000000C3" w14:textId="77777777" w:rsidR="002C68F5" w:rsidRDefault="00A13842">
      <w:pPr>
        <w:pBdr>
          <w:top w:val="nil"/>
          <w:left w:val="nil"/>
          <w:bottom w:val="nil"/>
          <w:right w:val="nil"/>
          <w:between w:val="nil"/>
        </w:pBdr>
        <w:ind w:left="720" w:hanging="720"/>
        <w:rPr>
          <w:rFonts w:cs="Times New Roman"/>
          <w:szCs w:val="22"/>
        </w:rPr>
      </w:pPr>
      <w:proofErr w:type="spellStart"/>
      <w:r>
        <w:rPr>
          <w:rFonts w:cs="Times New Roman"/>
          <w:szCs w:val="22"/>
        </w:rPr>
        <w:t>Wissuchek</w:t>
      </w:r>
      <w:proofErr w:type="spellEnd"/>
      <w:r>
        <w:rPr>
          <w:rFonts w:cs="Times New Roman"/>
          <w:szCs w:val="22"/>
        </w:rPr>
        <w:t xml:space="preserve">, C., </w:t>
      </w:r>
      <w:proofErr w:type="spellStart"/>
      <w:r>
        <w:rPr>
          <w:rFonts w:cs="Times New Roman"/>
          <w:szCs w:val="22"/>
        </w:rPr>
        <w:t>Zschech</w:t>
      </w:r>
      <w:proofErr w:type="spellEnd"/>
      <w:r>
        <w:rPr>
          <w:rFonts w:cs="Times New Roman"/>
          <w:szCs w:val="22"/>
        </w:rPr>
        <w:t>, P., 2023. Survey and Systematization of Prescriptive Analytics Systems: Towards Archetypes from a Human-Machine-Collaboration Perspective.</w:t>
      </w:r>
    </w:p>
    <w:p w14:paraId="000000C4" w14:textId="77777777" w:rsidR="002C68F5" w:rsidRDefault="00A13842">
      <w:pPr>
        <w:pBdr>
          <w:top w:val="nil"/>
          <w:left w:val="nil"/>
          <w:bottom w:val="nil"/>
          <w:right w:val="nil"/>
          <w:between w:val="nil"/>
        </w:pBdr>
        <w:ind w:left="720" w:hanging="720"/>
        <w:rPr>
          <w:rFonts w:cs="Times New Roman"/>
          <w:szCs w:val="22"/>
        </w:rPr>
      </w:pPr>
      <w:r>
        <w:rPr>
          <w:rFonts w:cs="Times New Roman"/>
          <w:szCs w:val="22"/>
        </w:rPr>
        <w:t>Zhu, Y.-Q., Corbett, J.U., Chiu, Y.-T., 2021. Understanding employees’ responses to artificial intelligence. Organizational Dynamics 50, 100786. https://doi.org/10.1016/j.orgdyn.2020.100786</w:t>
      </w:r>
    </w:p>
    <w:p w14:paraId="000000C5" w14:textId="77777777" w:rsidR="002C68F5" w:rsidRDefault="002C68F5">
      <w:pPr>
        <w:pBdr>
          <w:top w:val="nil"/>
          <w:left w:val="nil"/>
          <w:bottom w:val="nil"/>
          <w:right w:val="nil"/>
          <w:between w:val="nil"/>
        </w:pBdr>
        <w:spacing w:before="0"/>
        <w:ind w:left="284" w:hanging="284"/>
        <w:rPr>
          <w:rFonts w:cs="Times New Roman"/>
          <w:szCs w:val="22"/>
        </w:rPr>
      </w:pPr>
    </w:p>
    <w:p w14:paraId="000000C6" w14:textId="77777777" w:rsidR="002C68F5" w:rsidRDefault="002C68F5">
      <w:pPr>
        <w:pBdr>
          <w:top w:val="nil"/>
          <w:left w:val="nil"/>
          <w:bottom w:val="nil"/>
          <w:right w:val="nil"/>
          <w:between w:val="nil"/>
        </w:pBdr>
        <w:spacing w:before="0"/>
        <w:ind w:left="284" w:hanging="284"/>
        <w:rPr>
          <w:rFonts w:cs="Times New Roman"/>
          <w:szCs w:val="22"/>
        </w:rPr>
      </w:pPr>
    </w:p>
    <w:sectPr w:rsidR="002C68F5">
      <w:headerReference w:type="even" r:id="rId13"/>
      <w:headerReference w:type="default" r:id="rId14"/>
      <w:footerReference w:type="default" r:id="rId15"/>
      <w:footerReference w:type="first" r:id="rId16"/>
      <w:pgSz w:w="11906" w:h="16838"/>
      <w:pgMar w:top="1701" w:right="1134" w:bottom="1701" w:left="1701"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iriam Kloepper" w:date="2023-11-15T10:30:00Z" w:initials="">
    <w:p w14:paraId="000000CC" w14:textId="77777777" w:rsidR="002C68F5" w:rsidRPr="001406E6" w:rsidRDefault="00A13842">
      <w:pPr>
        <w:widowControl w:val="0"/>
        <w:pBdr>
          <w:top w:val="nil"/>
          <w:left w:val="nil"/>
          <w:bottom w:val="nil"/>
          <w:right w:val="nil"/>
          <w:between w:val="nil"/>
        </w:pBdr>
        <w:spacing w:before="0"/>
        <w:jc w:val="left"/>
        <w:rPr>
          <w:rFonts w:ascii="Arial" w:eastAsia="Arial" w:hAnsi="Arial"/>
          <w:szCs w:val="22"/>
          <w:lang w:val="de-AT"/>
        </w:rPr>
      </w:pPr>
      <w:r w:rsidRPr="001406E6">
        <w:rPr>
          <w:rFonts w:ascii="Arial" w:eastAsia="Arial" w:hAnsi="Arial"/>
          <w:szCs w:val="22"/>
          <w:lang w:val="de-AT"/>
        </w:rPr>
        <w:t>@verena.dorner@wu.ac.at kannst du bitte noch ein paar sätze zu vignetten schreiben? Und, falls das sinnvoll ist, vielleicht eine kurze Abgrenzung zwischen Vignettenstudie und Szenario-basierter Studie? Kann mir vorstellen, dass die Reviewer*innen das auch nicht richtig wissen und dann fragen</w:t>
      </w:r>
    </w:p>
    <w:p w14:paraId="000000CD" w14:textId="77777777" w:rsidR="002C68F5" w:rsidRDefault="00A13842">
      <w:pPr>
        <w:widowControl w:val="0"/>
        <w:pBdr>
          <w:top w:val="nil"/>
          <w:left w:val="nil"/>
          <w:bottom w:val="nil"/>
          <w:right w:val="nil"/>
          <w:between w:val="nil"/>
        </w:pBdr>
        <w:spacing w:before="0"/>
        <w:jc w:val="left"/>
        <w:rPr>
          <w:rFonts w:ascii="Arial" w:eastAsia="Arial" w:hAnsi="Arial"/>
          <w:szCs w:val="22"/>
        </w:rPr>
      </w:pPr>
      <w:r>
        <w:rPr>
          <w:rFonts w:ascii="Arial" w:eastAsia="Arial" w:hAnsi="Arial"/>
          <w:szCs w:val="22"/>
        </w:rPr>
        <w:t>_Assigned to verena.dorner@wu.ac.at_</w:t>
      </w:r>
    </w:p>
  </w:comment>
  <w:comment w:id="9" w:author="Dorner, Verena" w:date="2023-11-16T11:23:00Z" w:initials="DV">
    <w:p w14:paraId="53EDEF7C" w14:textId="4F27D942" w:rsidR="00F65FC5" w:rsidRDefault="00F65FC5">
      <w:pPr>
        <w:pStyle w:val="CommentText"/>
      </w:pPr>
      <w:r>
        <w:rPr>
          <w:rStyle w:val="CommentReference"/>
        </w:rPr>
        <w:annotationRef/>
      </w:r>
      <w:r>
        <w:t>Than what? Less responsible if PA==yes and acting more responsible if PA==yes?</w:t>
      </w:r>
    </w:p>
  </w:comment>
  <w:comment w:id="8" w:author="Miriam Kloepper" w:date="2023-11-15T20:54:00Z" w:initials="">
    <w:p w14:paraId="000000CE" w14:textId="77777777" w:rsidR="002C68F5" w:rsidRPr="001406E6" w:rsidRDefault="00A13842">
      <w:pPr>
        <w:widowControl w:val="0"/>
        <w:pBdr>
          <w:top w:val="nil"/>
          <w:left w:val="nil"/>
          <w:bottom w:val="nil"/>
          <w:right w:val="nil"/>
          <w:between w:val="nil"/>
        </w:pBdr>
        <w:spacing w:before="0"/>
        <w:jc w:val="left"/>
        <w:rPr>
          <w:rFonts w:ascii="Arial" w:eastAsia="Arial" w:hAnsi="Arial"/>
          <w:szCs w:val="22"/>
          <w:lang w:val="de-AT"/>
        </w:rPr>
      </w:pPr>
      <w:r w:rsidRPr="001406E6">
        <w:rPr>
          <w:rFonts w:ascii="Arial" w:eastAsia="Arial" w:hAnsi="Arial"/>
          <w:szCs w:val="22"/>
          <w:lang w:val="de-AT"/>
        </w:rPr>
        <w:t>@verena.dorner@wu.ac.at ich schaffe es evtl. doch leider erst morgen mittag, an der studie weiterzuschreiben, aber hier sind auf jeden Fall die hypothesen, auch wenn sie noch nicht ausformuliert und an der richtigen stelle im text sind. : D</w:t>
      </w:r>
    </w:p>
  </w:comment>
  <w:comment w:id="10" w:author="Dorner, Verena" w:date="2023-11-16T11:24:00Z" w:initials="DV">
    <w:p w14:paraId="49464141" w14:textId="3B089010" w:rsidR="00F65FC5" w:rsidRDefault="00F65FC5">
      <w:pPr>
        <w:pStyle w:val="CommentText"/>
      </w:pPr>
      <w:r>
        <w:rPr>
          <w:rStyle w:val="CommentReference"/>
        </w:rPr>
        <w:annotationRef/>
      </w:r>
      <w:r>
        <w:t xml:space="preserve">So: more </w:t>
      </w:r>
      <w:r w:rsidRPr="00F65FC5">
        <w:t xml:space="preserve">responsible if PA==yes and acting </w:t>
      </w:r>
      <w:r>
        <w:t>less</w:t>
      </w:r>
      <w:r w:rsidRPr="00F65FC5">
        <w:t xml:space="preserve"> responsible if PA==yes?</w:t>
      </w:r>
    </w:p>
  </w:comment>
  <w:comment w:id="11" w:author="Dorner, Verena" w:date="2023-11-16T11:25:00Z" w:initials="DV">
    <w:p w14:paraId="528B7F77" w14:textId="2190656C" w:rsidR="00F65FC5" w:rsidRDefault="00F65FC5">
      <w:pPr>
        <w:pStyle w:val="CommentText"/>
      </w:pPr>
      <w:r>
        <w:rPr>
          <w:rStyle w:val="CommentReference"/>
        </w:rPr>
        <w:annotationRef/>
      </w:r>
      <w:r>
        <w:t>Which validated scales?</w:t>
      </w:r>
    </w:p>
  </w:comment>
  <w:comment w:id="12" w:author="Dorner, Verena" w:date="2023-11-16T11:53:00Z" w:initials="DV">
    <w:p w14:paraId="2587ADC9" w14:textId="39408F09" w:rsidR="00E04A69" w:rsidRDefault="00E04A69">
      <w:pPr>
        <w:pStyle w:val="CommentText"/>
      </w:pPr>
      <w:r>
        <w:rPr>
          <w:rStyle w:val="CommentReference"/>
        </w:rPr>
        <w:annotationRef/>
      </w:r>
      <w:r>
        <w:t>Which ones?</w:t>
      </w:r>
    </w:p>
  </w:comment>
  <w:comment w:id="122" w:author="Dorner, Verena" w:date="2023-11-16T12:32:00Z" w:initials="DV">
    <w:p w14:paraId="6B688A79" w14:textId="2B549720" w:rsidR="00391514" w:rsidRDefault="00391514">
      <w:pPr>
        <w:pStyle w:val="CommentText"/>
      </w:pPr>
      <w:r>
        <w:rPr>
          <w:rStyle w:val="CommentReference"/>
        </w:rPr>
        <w:annotationRef/>
      </w:r>
      <w:r>
        <w:t xml:space="preserve">What do we do with “risky”? I’d suggest we use it just as a control variable.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CD" w15:done="0"/>
  <w15:commentEx w15:paraId="53EDEF7C" w15:done="0"/>
  <w15:commentEx w15:paraId="000000CE" w15:done="0"/>
  <w15:commentEx w15:paraId="49464141" w15:done="0"/>
  <w15:commentEx w15:paraId="528B7F77" w15:done="0"/>
  <w15:commentEx w15:paraId="2587ADC9" w15:done="0"/>
  <w15:commentEx w15:paraId="6B688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07A31" w16cex:dateUtc="2023-11-16T10:23:00Z"/>
  <w16cex:commentExtensible w16cex:durableId="29007A70" w16cex:dateUtc="2023-11-16T10:24:00Z"/>
  <w16cex:commentExtensible w16cex:durableId="29007A8F" w16cex:dateUtc="2023-11-16T10:25:00Z"/>
  <w16cex:commentExtensible w16cex:durableId="29008140" w16cex:dateUtc="2023-11-16T10:53:00Z"/>
  <w16cex:commentExtensible w16cex:durableId="29008A61" w16cex:dateUtc="2023-11-16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D" w16cid:durableId="290079B3"/>
  <w16cid:commentId w16cid:paraId="53EDEF7C" w16cid:durableId="29007A31"/>
  <w16cid:commentId w16cid:paraId="000000CE" w16cid:durableId="290079B2"/>
  <w16cid:commentId w16cid:paraId="49464141" w16cid:durableId="29007A70"/>
  <w16cid:commentId w16cid:paraId="528B7F77" w16cid:durableId="29007A8F"/>
  <w16cid:commentId w16cid:paraId="2587ADC9" w16cid:durableId="29008140"/>
  <w16cid:commentId w16cid:paraId="6B688A79" w16cid:durableId="29008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0216C" w14:textId="77777777" w:rsidR="000B45E9" w:rsidRDefault="000B45E9">
      <w:pPr>
        <w:spacing w:before="0"/>
      </w:pPr>
      <w:r>
        <w:separator/>
      </w:r>
    </w:p>
  </w:endnote>
  <w:endnote w:type="continuationSeparator" w:id="0">
    <w:p w14:paraId="59EB5B46" w14:textId="77777777" w:rsidR="000B45E9" w:rsidRDefault="000B45E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B" w14:textId="724ADAE3" w:rsidR="002C68F5" w:rsidRDefault="00A13842">
    <w:pPr>
      <w:tabs>
        <w:tab w:val="right" w:pos="9071"/>
      </w:tabs>
      <w:rPr>
        <w:i/>
        <w:sz w:val="20"/>
        <w:szCs w:val="20"/>
      </w:rPr>
    </w:pPr>
    <w:r>
      <w:rPr>
        <w:i/>
        <w:sz w:val="20"/>
        <w:szCs w:val="20"/>
      </w:rPr>
      <w:t xml:space="preserve">Thirty-Second European Conference on Information Systems (ECIS 2024), Paphos, Cyprus                            </w:t>
    </w:r>
    <w:r>
      <w:rPr>
        <w:i/>
        <w:sz w:val="20"/>
        <w:szCs w:val="20"/>
      </w:rPr>
      <w:tab/>
    </w:r>
    <w:r>
      <w:rPr>
        <w:i/>
        <w:sz w:val="20"/>
        <w:szCs w:val="20"/>
      </w:rPr>
      <w:fldChar w:fldCharType="begin"/>
    </w:r>
    <w:r>
      <w:rPr>
        <w:i/>
        <w:sz w:val="20"/>
        <w:szCs w:val="20"/>
      </w:rPr>
      <w:instrText>PAGE</w:instrText>
    </w:r>
    <w:r>
      <w:rPr>
        <w:i/>
        <w:sz w:val="20"/>
        <w:szCs w:val="20"/>
      </w:rPr>
      <w:fldChar w:fldCharType="separate"/>
    </w:r>
    <w:r w:rsidR="001406E6">
      <w:rPr>
        <w:i/>
        <w:noProof/>
        <w:sz w:val="20"/>
        <w:szCs w:val="20"/>
      </w:rPr>
      <w:t>2</w:t>
    </w:r>
    <w:r>
      <w:rPr>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50AC050E" w:rsidR="002C68F5" w:rsidRDefault="00A13842">
    <w:pPr>
      <w:tabs>
        <w:tab w:val="right" w:pos="9071"/>
      </w:tabs>
      <w:rPr>
        <w:i/>
        <w:sz w:val="20"/>
        <w:szCs w:val="20"/>
      </w:rPr>
    </w:pPr>
    <w:r>
      <w:rPr>
        <w:i/>
        <w:sz w:val="20"/>
        <w:szCs w:val="20"/>
      </w:rPr>
      <w:t xml:space="preserve">Thirty-Second European Conference on Information Systems (ECIS 2024), Paphos, Cyprus                            </w:t>
    </w:r>
    <w:r>
      <w:rPr>
        <w:i/>
        <w:sz w:val="20"/>
        <w:szCs w:val="20"/>
      </w:rPr>
      <w:fldChar w:fldCharType="begin"/>
    </w:r>
    <w:r>
      <w:rPr>
        <w:i/>
        <w:sz w:val="20"/>
        <w:szCs w:val="20"/>
      </w:rPr>
      <w:instrText>PAGE</w:instrText>
    </w:r>
    <w:r>
      <w:rPr>
        <w:i/>
        <w:sz w:val="20"/>
        <w:szCs w:val="20"/>
      </w:rPr>
      <w:fldChar w:fldCharType="separate"/>
    </w:r>
    <w:r w:rsidR="001406E6">
      <w:rPr>
        <w:i/>
        <w:noProof/>
        <w:sz w:val="20"/>
        <w:szCs w:val="20"/>
      </w:rPr>
      <w:t>1</w:t>
    </w:r>
    <w:r>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A36A" w14:textId="77777777" w:rsidR="000B45E9" w:rsidRDefault="000B45E9">
      <w:pPr>
        <w:spacing w:before="0"/>
      </w:pPr>
      <w:r>
        <w:separator/>
      </w:r>
    </w:p>
  </w:footnote>
  <w:footnote w:type="continuationSeparator" w:id="0">
    <w:p w14:paraId="348CD9AF" w14:textId="77777777" w:rsidR="000B45E9" w:rsidRDefault="000B45E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2C68F5" w:rsidRDefault="00A13842">
    <w:pPr>
      <w:pBdr>
        <w:top w:val="nil"/>
        <w:left w:val="nil"/>
        <w:bottom w:val="nil"/>
        <w:right w:val="nil"/>
        <w:between w:val="nil"/>
      </w:pBdr>
      <w:tabs>
        <w:tab w:val="center" w:pos="4153"/>
        <w:tab w:val="right" w:pos="8306"/>
      </w:tabs>
      <w:rPr>
        <w:rFonts w:cs="Times New Roman"/>
        <w:szCs w:val="22"/>
      </w:rPr>
    </w:pPr>
    <w:r>
      <w:rPr>
        <w:rFonts w:cs="Times New Roman"/>
        <w:szCs w:val="22"/>
      </w:rPr>
      <w:t>Track Title</w:t>
    </w:r>
  </w:p>
  <w:p w14:paraId="000000C9" w14:textId="77777777" w:rsidR="002C68F5" w:rsidRDefault="002C68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2C68F5" w:rsidRDefault="00A13842">
    <w:pPr>
      <w:pBdr>
        <w:top w:val="nil"/>
        <w:left w:val="nil"/>
        <w:bottom w:val="nil"/>
        <w:right w:val="nil"/>
        <w:between w:val="nil"/>
      </w:pBdr>
      <w:tabs>
        <w:tab w:val="center" w:pos="4153"/>
        <w:tab w:val="right" w:pos="8306"/>
      </w:tabs>
      <w:rPr>
        <w:rFonts w:cs="Times New Roman"/>
        <w:i/>
        <w:sz w:val="20"/>
        <w:szCs w:val="20"/>
      </w:rPr>
    </w:pPr>
    <w:r>
      <w:rPr>
        <w:rFonts w:cs="Times New Roman"/>
        <w:i/>
        <w:sz w:val="20"/>
        <w:szCs w:val="20"/>
      </w:rPr>
      <w:t>Short Title (up to 5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E5EF4"/>
    <w:multiLevelType w:val="multilevel"/>
    <w:tmpl w:val="F544DA44"/>
    <w:lvl w:ilvl="0">
      <w:start w:val="1"/>
      <w:numFmt w:val="decimal"/>
      <w:pStyle w:val="Bullet"/>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9A48A2"/>
    <w:multiLevelType w:val="multilevel"/>
    <w:tmpl w:val="6194F6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34246759">
    <w:abstractNumId w:val="1"/>
  </w:num>
  <w:num w:numId="2" w16cid:durableId="20733061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rner, Verena">
    <w15:presenceInfo w15:providerId="AD" w15:userId="S::verena.dorner@wu.ac.at::42d61a3e-6625-4159-93f8-0292201bda60"/>
  </w15:person>
  <w15:person w15:author="David Dann">
    <w15:presenceInfo w15:providerId="Windows Live" w15:userId="4ff9fb3c1913f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8F5"/>
    <w:rsid w:val="000B45E9"/>
    <w:rsid w:val="000F5464"/>
    <w:rsid w:val="001406E6"/>
    <w:rsid w:val="002C68F5"/>
    <w:rsid w:val="00361BD1"/>
    <w:rsid w:val="00380830"/>
    <w:rsid w:val="00391514"/>
    <w:rsid w:val="004E4490"/>
    <w:rsid w:val="005721D0"/>
    <w:rsid w:val="006675E1"/>
    <w:rsid w:val="00681783"/>
    <w:rsid w:val="006A26DF"/>
    <w:rsid w:val="007E0684"/>
    <w:rsid w:val="009E1C52"/>
    <w:rsid w:val="00A12DAA"/>
    <w:rsid w:val="00A13842"/>
    <w:rsid w:val="00AF73F9"/>
    <w:rsid w:val="00CB48FC"/>
    <w:rsid w:val="00CF3A91"/>
    <w:rsid w:val="00E04A69"/>
    <w:rsid w:val="00E0764F"/>
    <w:rsid w:val="00EA6E32"/>
    <w:rsid w:val="00EE477A"/>
    <w:rsid w:val="00F53A76"/>
    <w:rsid w:val="00F640F6"/>
    <w:rsid w:val="00F65FC5"/>
    <w:rsid w:val="00FC25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A3F0"/>
  <w15:docId w15:val="{26E1E662-CBC0-403D-B868-28431533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de-AT"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D09"/>
    <w:rPr>
      <w:rFonts w:cs="Arial"/>
      <w:color w:val="000000"/>
      <w:szCs w:val="15"/>
      <w:lang w:eastAsia="en-US"/>
    </w:rPr>
  </w:style>
  <w:style w:type="paragraph" w:styleId="Heading1">
    <w:name w:val="heading 1"/>
    <w:next w:val="Basictext"/>
    <w:uiPriority w:val="9"/>
    <w:qFormat/>
    <w:rsid w:val="00ED3225"/>
    <w:pPr>
      <w:keepNext/>
      <w:keepLines/>
      <w:numPr>
        <w:numId w:val="1"/>
      </w:numPr>
      <w:tabs>
        <w:tab w:val="left" w:pos="851"/>
      </w:tabs>
      <w:spacing w:before="240" w:after="120"/>
      <w:ind w:left="851" w:hanging="851"/>
      <w:outlineLvl w:val="0"/>
    </w:pPr>
    <w:rPr>
      <w:rFonts w:ascii="Arial Bold" w:hAnsi="Arial Bold"/>
      <w:b/>
      <w:kern w:val="28"/>
      <w:sz w:val="28"/>
      <w:szCs w:val="24"/>
      <w:lang w:eastAsia="en-US"/>
    </w:rPr>
  </w:style>
  <w:style w:type="paragraph" w:styleId="Heading2">
    <w:name w:val="heading 2"/>
    <w:next w:val="Basictext"/>
    <w:link w:val="Heading2Char"/>
    <w:uiPriority w:val="9"/>
    <w:unhideWhenUsed/>
    <w:qFormat/>
    <w:rsid w:val="00ED3225"/>
    <w:pPr>
      <w:keepNext/>
      <w:keepLines/>
      <w:numPr>
        <w:ilvl w:val="1"/>
        <w:numId w:val="1"/>
      </w:numPr>
      <w:tabs>
        <w:tab w:val="left" w:pos="851"/>
      </w:tabs>
      <w:spacing w:before="220" w:after="120"/>
      <w:ind w:left="851" w:hanging="851"/>
      <w:outlineLvl w:val="1"/>
    </w:pPr>
    <w:rPr>
      <w:rFonts w:ascii="Arial" w:hAnsi="Arial"/>
      <w:b/>
      <w:sz w:val="24"/>
      <w:lang w:eastAsia="en-US"/>
    </w:rPr>
  </w:style>
  <w:style w:type="paragraph" w:styleId="Heading3">
    <w:name w:val="heading 3"/>
    <w:next w:val="Basictext"/>
    <w:uiPriority w:val="9"/>
    <w:semiHidden/>
    <w:unhideWhenUsed/>
    <w:qFormat/>
    <w:rsid w:val="00ED3225"/>
    <w:pPr>
      <w:keepNext/>
      <w:keepLines/>
      <w:numPr>
        <w:ilvl w:val="2"/>
        <w:numId w:val="1"/>
      </w:numPr>
      <w:tabs>
        <w:tab w:val="left" w:pos="851"/>
      </w:tabs>
      <w:spacing w:before="200" w:after="120"/>
      <w:ind w:left="851" w:hanging="851"/>
      <w:outlineLvl w:val="2"/>
    </w:pPr>
    <w:rPr>
      <w:rFonts w:ascii="Arial Bold" w:hAnsi="Arial Bold"/>
      <w:lang w:eastAsia="en-US"/>
    </w:rPr>
  </w:style>
  <w:style w:type="paragraph" w:styleId="Heading4">
    <w:name w:val="heading 4"/>
    <w:basedOn w:val="Normal"/>
    <w:next w:val="Normal"/>
    <w:uiPriority w:val="9"/>
    <w:semiHidden/>
    <w:unhideWhenUsed/>
    <w:qFormat/>
    <w:rsid w:val="001D2220"/>
    <w:pPr>
      <w:keepNext/>
      <w:keepLines/>
      <w:numPr>
        <w:ilvl w:val="3"/>
        <w:numId w:val="1"/>
      </w:numPr>
      <w:tabs>
        <w:tab w:val="num" w:pos="851"/>
      </w:tabs>
      <w:spacing w:before="680" w:after="340"/>
      <w:ind w:left="851" w:hanging="851"/>
      <w:outlineLvl w:val="3"/>
    </w:pPr>
    <w:rPr>
      <w:sz w:val="28"/>
    </w:r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aliases w:val="Main Title"/>
    <w:basedOn w:val="Maintitle"/>
    <w:next w:val="Normal"/>
    <w:link w:val="TitleChar"/>
    <w:uiPriority w:val="10"/>
    <w:qFormat/>
    <w:rsid w:val="00523D09"/>
    <w:rPr>
      <w:lang w:eastAsia="x-none"/>
    </w:rPr>
  </w:style>
  <w:style w:type="paragraph" w:customStyle="1" w:styleId="Basictext">
    <w:name w:val="Basic text"/>
    <w:link w:val="BasictextZchn"/>
    <w:rsid w:val="006758D6"/>
    <w:pPr>
      <w:spacing w:after="60"/>
    </w:pPr>
    <w:rPr>
      <w:color w:val="000000"/>
      <w:szCs w:val="15"/>
      <w:lang w:eastAsia="en-US"/>
    </w:rPr>
  </w:style>
  <w:style w:type="character" w:customStyle="1" w:styleId="BasictextZchn">
    <w:name w:val="Basic text Zchn"/>
    <w:link w:val="Basictext"/>
    <w:rsid w:val="006758D6"/>
    <w:rPr>
      <w:color w:val="000000"/>
      <w:sz w:val="22"/>
      <w:szCs w:val="15"/>
      <w:lang w:val="en-GB" w:eastAsia="en-US" w:bidi="ar-SA"/>
    </w:rPr>
  </w:style>
  <w:style w:type="paragraph" w:styleId="TOC1">
    <w:name w:val="toc 1"/>
    <w:basedOn w:val="Normal"/>
    <w:next w:val="TOC2"/>
    <w:autoRedefine/>
    <w:semiHidden/>
    <w:rsid w:val="001D2220"/>
    <w:pPr>
      <w:keepLines/>
      <w:tabs>
        <w:tab w:val="right" w:leader="dot" w:pos="8222"/>
      </w:tabs>
      <w:spacing w:after="120"/>
      <w:ind w:left="567" w:right="284" w:hanging="567"/>
    </w:pPr>
    <w:rPr>
      <w:caps/>
      <w:noProof/>
    </w:rPr>
  </w:style>
  <w:style w:type="paragraph" w:styleId="TOC2">
    <w:name w:val="toc 2"/>
    <w:basedOn w:val="Normal"/>
    <w:autoRedefine/>
    <w:semiHidden/>
    <w:rsid w:val="001D2220"/>
    <w:pPr>
      <w:keepLines/>
      <w:tabs>
        <w:tab w:val="right" w:leader="dot" w:pos="8222"/>
      </w:tabs>
      <w:ind w:left="1134" w:right="284" w:hanging="567"/>
    </w:pPr>
    <w:rPr>
      <w:noProof/>
    </w:rPr>
  </w:style>
  <w:style w:type="paragraph" w:customStyle="1" w:styleId="Bullet">
    <w:name w:val="Bullet"/>
    <w:basedOn w:val="Normal"/>
    <w:rsid w:val="005459F0"/>
    <w:pPr>
      <w:numPr>
        <w:numId w:val="2"/>
      </w:numPr>
      <w:tabs>
        <w:tab w:val="num" w:pos="284"/>
      </w:tabs>
      <w:ind w:left="284" w:hanging="284"/>
    </w:pPr>
    <w:rPr>
      <w:szCs w:val="22"/>
      <w:lang w:val="en-US"/>
    </w:rPr>
  </w:style>
  <w:style w:type="paragraph" w:styleId="TableofFigures">
    <w:name w:val="table of figures"/>
    <w:basedOn w:val="Normal"/>
    <w:next w:val="Normal"/>
    <w:semiHidden/>
    <w:rsid w:val="001D2220"/>
    <w:pPr>
      <w:tabs>
        <w:tab w:val="left" w:pos="1134"/>
        <w:tab w:val="right" w:leader="dot" w:pos="8222"/>
      </w:tabs>
      <w:ind w:left="1134" w:right="282" w:hanging="1134"/>
    </w:pPr>
    <w:rPr>
      <w:noProof/>
    </w:rPr>
  </w:style>
  <w:style w:type="paragraph" w:customStyle="1" w:styleId="Bullet2">
    <w:name w:val="Bullet 2"/>
    <w:basedOn w:val="Normal"/>
    <w:rsid w:val="005459F0"/>
    <w:pPr>
      <w:numPr>
        <w:ilvl w:val="1"/>
        <w:numId w:val="2"/>
      </w:numPr>
      <w:tabs>
        <w:tab w:val="num" w:pos="567"/>
      </w:tabs>
      <w:ind w:left="567" w:hanging="283"/>
    </w:pPr>
    <w:rPr>
      <w:szCs w:val="22"/>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cs="Times New Roman"/>
      <w:color w:val="auto"/>
      <w:sz w:val="26"/>
      <w:szCs w:val="20"/>
      <w:lang w:val="fi-FI" w:eastAsia="x-none"/>
    </w:rPr>
  </w:style>
  <w:style w:type="character" w:customStyle="1" w:styleId="FooterChar">
    <w:name w:val="Footer Char"/>
    <w:link w:val="Footer"/>
    <w:uiPriority w:val="99"/>
    <w:rsid w:val="002F1561"/>
    <w:rPr>
      <w:sz w:val="26"/>
      <w:lang w:val="fi-FI"/>
    </w:rPr>
  </w:style>
  <w:style w:type="paragraph" w:customStyle="1" w:styleId="FootnoteText1">
    <w:name w:val="Footnote Text1"/>
    <w:basedOn w:val="FootnoteText"/>
    <w:link w:val="FootnotetextZchn"/>
    <w:qFormat/>
    <w:rsid w:val="00D7572C"/>
  </w:style>
  <w:style w:type="paragraph" w:styleId="FootnoteText">
    <w:name w:val="footnote text"/>
    <w:basedOn w:val="Normal"/>
    <w:link w:val="FootnoteTextChar"/>
    <w:semiHidden/>
    <w:rsid w:val="004F5580"/>
    <w:pPr>
      <w:tabs>
        <w:tab w:val="left" w:pos="425"/>
      </w:tabs>
    </w:pPr>
    <w:rPr>
      <w:rFonts w:cs="Times New Roman"/>
      <w:sz w:val="18"/>
      <w:szCs w:val="16"/>
    </w:rPr>
  </w:style>
  <w:style w:type="character" w:customStyle="1" w:styleId="FootnoteTextChar">
    <w:name w:val="Footnote Text Char"/>
    <w:link w:val="FootnoteText"/>
    <w:semiHidden/>
    <w:rsid w:val="00D7572C"/>
    <w:rPr>
      <w:rFonts w:cs="Arial"/>
      <w:color w:val="000000"/>
      <w:sz w:val="18"/>
      <w:szCs w:val="16"/>
      <w:lang w:val="en-GB" w:eastAsia="en-US"/>
    </w:rPr>
  </w:style>
  <w:style w:type="character" w:customStyle="1" w:styleId="FootnotetextZchn">
    <w:name w:val="Footnote text Zchn"/>
    <w:basedOn w:val="FootnoteTextChar"/>
    <w:link w:val="FootnoteText1"/>
    <w:rsid w:val="00D7572C"/>
    <w:rPr>
      <w:rFonts w:cs="Arial"/>
      <w:color w:val="000000"/>
      <w:sz w:val="18"/>
      <w:szCs w:val="16"/>
      <w:lang w:val="en-GB" w:eastAsia="en-US"/>
    </w:rPr>
  </w:style>
  <w:style w:type="character" w:styleId="FootnoteReference">
    <w:name w:val="footnote reference"/>
    <w:semiHidden/>
    <w:rPr>
      <w:vertAlign w:val="superscript"/>
    </w:rPr>
  </w:style>
  <w:style w:type="paragraph" w:styleId="TOC3">
    <w:name w:val="toc 3"/>
    <w:basedOn w:val="Normal"/>
    <w:autoRedefine/>
    <w:semiHidden/>
    <w:rsid w:val="001D2220"/>
    <w:pPr>
      <w:keepLines/>
      <w:tabs>
        <w:tab w:val="right" w:leader="dot" w:pos="8222"/>
      </w:tabs>
      <w:ind w:left="1701" w:right="284" w:hanging="567"/>
    </w:pPr>
    <w:rPr>
      <w:noProof/>
    </w:rPr>
  </w:style>
  <w:style w:type="paragraph" w:styleId="TOC4">
    <w:name w:val="toc 4"/>
    <w:basedOn w:val="Normal"/>
    <w:autoRedefine/>
    <w:semiHidden/>
    <w:rsid w:val="001D2220"/>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link w:val="TableChar"/>
    <w:rsid w:val="00A81884"/>
    <w:pPr>
      <w:jc w:val="left"/>
    </w:pPr>
    <w:rPr>
      <w:sz w:val="20"/>
      <w:szCs w:val="20"/>
    </w:rPr>
  </w:style>
  <w:style w:type="paragraph" w:customStyle="1" w:styleId="Figure">
    <w:name w:val="Figure"/>
    <w:basedOn w:val="Basictext"/>
    <w:next w:val="Figuretitle"/>
    <w:rsid w:val="006A7A9D"/>
    <w:pPr>
      <w:keepNext/>
      <w:spacing w:before="240"/>
      <w:jc w:val="left"/>
    </w:pPr>
  </w:style>
  <w:style w:type="paragraph" w:customStyle="1" w:styleId="Figuretitle">
    <w:name w:val="Figure title"/>
    <w:basedOn w:val="Basictext"/>
    <w:next w:val="Basictext"/>
    <w:rsid w:val="008F558D"/>
    <w:pPr>
      <w:tabs>
        <w:tab w:val="left" w:pos="1418"/>
      </w:tabs>
      <w:spacing w:after="120"/>
      <w:ind w:left="1418" w:hanging="1418"/>
      <w:jc w:val="left"/>
    </w:pPr>
    <w:rPr>
      <w:i/>
    </w:rPr>
  </w:style>
  <w:style w:type="paragraph" w:customStyle="1" w:styleId="Footnote">
    <w:name w:val="Footnote"/>
    <w:basedOn w:val="Basictext"/>
    <w:link w:val="FootnoteZchn"/>
    <w:qFormat/>
    <w:rsid w:val="00D7572C"/>
    <w:rPr>
      <w:vertAlign w:val="superscript"/>
    </w:rPr>
  </w:style>
  <w:style w:type="character" w:customStyle="1" w:styleId="FootnoteZchn">
    <w:name w:val="Footnote Zchn"/>
    <w:link w:val="Footnote"/>
    <w:rsid w:val="00D7572C"/>
    <w:rPr>
      <w:rFonts w:cs="Arial"/>
      <w:color w:val="000000"/>
      <w:sz w:val="22"/>
      <w:szCs w:val="15"/>
      <w:vertAlign w:val="superscript"/>
      <w:lang w:val="en-GB" w:eastAsia="en-US"/>
    </w:rPr>
  </w:style>
  <w:style w:type="paragraph" w:customStyle="1" w:styleId="Maintitle">
    <w:name w:val="Main title"/>
    <w:basedOn w:val="Basictext"/>
    <w:next w:val="Normal"/>
    <w:rsid w:val="0035561F"/>
    <w:pPr>
      <w:spacing w:after="480"/>
      <w:jc w:val="center"/>
    </w:pPr>
    <w:rPr>
      <w:b/>
      <w:caps/>
      <w:sz w:val="32"/>
      <w:szCs w:val="32"/>
    </w:rPr>
  </w:style>
  <w:style w:type="paragraph" w:customStyle="1" w:styleId="Abstract">
    <w:name w:val="Abstract"/>
    <w:basedOn w:val="Basictext"/>
    <w:next w:val="Basictext"/>
    <w:rsid w:val="00496F8C"/>
    <w:rPr>
      <w:i/>
      <w:szCs w:val="18"/>
      <w:lang w:val="en-US"/>
    </w:rPr>
  </w:style>
  <w:style w:type="character" w:styleId="Hyperlink">
    <w:name w:val="Hyperlink"/>
    <w:rsid w:val="00A95109"/>
    <w:rPr>
      <w:color w:val="0000FF"/>
      <w:u w:val="single"/>
    </w:rPr>
  </w:style>
  <w:style w:type="paragraph" w:styleId="Subtitle">
    <w:name w:val="Subtitle"/>
    <w:basedOn w:val="Normal"/>
    <w:next w:val="Normal"/>
    <w:uiPriority w:val="11"/>
    <w:qFormat/>
    <w:pPr>
      <w:keepNext/>
      <w:pBdr>
        <w:top w:val="nil"/>
        <w:left w:val="nil"/>
        <w:bottom w:val="nil"/>
        <w:right w:val="nil"/>
        <w:between w:val="nil"/>
      </w:pBdr>
      <w:spacing w:before="360" w:after="120"/>
      <w:jc w:val="left"/>
    </w:pPr>
    <w:rPr>
      <w:rFonts w:ascii="Arial Bold" w:eastAsia="Arial Bold" w:hAnsi="Arial Bold" w:cs="Arial Bold"/>
      <w:sz w:val="28"/>
      <w:szCs w:val="28"/>
    </w:rPr>
  </w:style>
  <w:style w:type="character" w:customStyle="1" w:styleId="TitleChar">
    <w:name w:val="Title Char"/>
    <w:aliases w:val="Main Title Char"/>
    <w:link w:val="Title"/>
    <w:rsid w:val="00523D09"/>
    <w:rPr>
      <w:rFonts w:cs="Arial"/>
      <w:b/>
      <w:caps/>
      <w:color w:val="000000"/>
      <w:sz w:val="32"/>
      <w:szCs w:val="32"/>
      <w:lang w:val="en-GB"/>
    </w:rPr>
  </w:style>
  <w:style w:type="paragraph" w:customStyle="1" w:styleId="Author">
    <w:name w:val="Author"/>
    <w:basedOn w:val="Normal"/>
    <w:link w:val="AuthorChar"/>
    <w:qFormat/>
    <w:rsid w:val="000873F2"/>
    <w:pPr>
      <w:ind w:left="284" w:hanging="284"/>
      <w:jc w:val="left"/>
    </w:pPr>
    <w:rPr>
      <w:rFonts w:cs="Times New Roman"/>
      <w:sz w:val="24"/>
      <w:szCs w:val="24"/>
      <w:lang w:val="x-none" w:eastAsia="x-none"/>
    </w:rPr>
  </w:style>
  <w:style w:type="character" w:customStyle="1" w:styleId="AuthorChar">
    <w:name w:val="Author Char"/>
    <w:link w:val="Author"/>
    <w:rsid w:val="000873F2"/>
    <w:rPr>
      <w:color w:val="000000"/>
      <w:sz w:val="24"/>
      <w:szCs w:val="24"/>
      <w:lang w:bidi="ar-SA"/>
    </w:rPr>
  </w:style>
  <w:style w:type="paragraph" w:customStyle="1" w:styleId="Reference">
    <w:name w:val="Reference"/>
    <w:basedOn w:val="Normal"/>
    <w:link w:val="ReferenceZchn"/>
    <w:rsid w:val="00F9191A"/>
    <w:pPr>
      <w:spacing w:before="0"/>
      <w:ind w:left="284" w:hanging="284"/>
    </w:pPr>
    <w:rPr>
      <w:rFonts w:cs="Times New Roman"/>
    </w:rPr>
  </w:style>
  <w:style w:type="character" w:customStyle="1" w:styleId="ReferenceZchn">
    <w:name w:val="Reference Zchn"/>
    <w:link w:val="Reference"/>
    <w:rsid w:val="00F9191A"/>
    <w:rPr>
      <w:rFonts w:cs="Arial"/>
      <w:color w:val="000000"/>
      <w:sz w:val="22"/>
      <w:szCs w:val="15"/>
      <w:lang w:val="en-GB" w:eastAsia="en-US"/>
    </w:rPr>
  </w:style>
  <w:style w:type="paragraph" w:customStyle="1" w:styleId="Typeofpaper">
    <w:name w:val="Type of paper"/>
    <w:basedOn w:val="Normal"/>
    <w:link w:val="TypeofpaperZchn"/>
    <w:qFormat/>
    <w:rsid w:val="000873F2"/>
    <w:pPr>
      <w:ind w:left="284" w:hanging="284"/>
      <w:jc w:val="center"/>
    </w:pPr>
    <w:rPr>
      <w:rFonts w:cs="Times New Roman"/>
      <w:i/>
      <w:sz w:val="24"/>
      <w:szCs w:val="24"/>
      <w:lang w:val="en-US"/>
    </w:rPr>
  </w:style>
  <w:style w:type="character" w:customStyle="1" w:styleId="TypeofpaperZchn">
    <w:name w:val="Type of paper Zchn"/>
    <w:link w:val="Typeofpaper"/>
    <w:rsid w:val="000873F2"/>
    <w:rPr>
      <w:i/>
      <w:color w:val="000000"/>
      <w:sz w:val="24"/>
      <w:szCs w:val="24"/>
      <w:lang w:val="en-US" w:eastAsia="en-US" w:bidi="ar-SA"/>
    </w:rPr>
  </w:style>
  <w:style w:type="paragraph" w:customStyle="1" w:styleId="Importantremark">
    <w:name w:val="Important remark"/>
    <w:basedOn w:val="Normal"/>
    <w:rsid w:val="000873F2"/>
    <w:pPr>
      <w:ind w:left="284" w:hanging="284"/>
      <w:jc w:val="left"/>
    </w:pPr>
    <w:rPr>
      <w:rFonts w:cs="Times New Roman"/>
      <w:b/>
      <w:bCs/>
      <w:sz w:val="24"/>
      <w:szCs w:val="24"/>
      <w:lang w:val="en-US"/>
    </w:rPr>
  </w:style>
  <w:style w:type="character" w:styleId="CommentReference">
    <w:name w:val="annotation reference"/>
    <w:rsid w:val="00DF075A"/>
    <w:rPr>
      <w:sz w:val="16"/>
      <w:szCs w:val="16"/>
    </w:rPr>
  </w:style>
  <w:style w:type="paragraph" w:styleId="CommentText">
    <w:name w:val="annotation text"/>
    <w:basedOn w:val="Normal"/>
    <w:link w:val="CommentTextChar"/>
    <w:rsid w:val="00DF075A"/>
    <w:rPr>
      <w:rFonts w:cs="Times New Roman"/>
      <w:sz w:val="20"/>
      <w:szCs w:val="20"/>
    </w:rPr>
  </w:style>
  <w:style w:type="character" w:customStyle="1" w:styleId="CommentTextChar">
    <w:name w:val="Comment Text Char"/>
    <w:link w:val="CommentText"/>
    <w:rsid w:val="00DF075A"/>
    <w:rPr>
      <w:rFonts w:cs="Arial"/>
      <w:color w:val="000000"/>
      <w:lang w:val="en-GB" w:eastAsia="en-US"/>
    </w:rPr>
  </w:style>
  <w:style w:type="paragraph" w:styleId="CommentSubject">
    <w:name w:val="annotation subject"/>
    <w:basedOn w:val="CommentText"/>
    <w:next w:val="CommentText"/>
    <w:link w:val="CommentSubjectChar"/>
    <w:rsid w:val="00DF075A"/>
    <w:rPr>
      <w:b/>
      <w:bCs/>
    </w:rPr>
  </w:style>
  <w:style w:type="character" w:customStyle="1" w:styleId="CommentSubjectChar">
    <w:name w:val="Comment Subject Char"/>
    <w:link w:val="CommentSubject"/>
    <w:rsid w:val="00DF075A"/>
    <w:rPr>
      <w:rFonts w:cs="Arial"/>
      <w:b/>
      <w:bCs/>
      <w:color w:val="000000"/>
      <w:lang w:val="en-GB" w:eastAsia="en-US"/>
    </w:rPr>
  </w:style>
  <w:style w:type="paragraph" w:styleId="BalloonText">
    <w:name w:val="Balloon Text"/>
    <w:basedOn w:val="Normal"/>
    <w:link w:val="BalloonTextChar"/>
    <w:rsid w:val="00DF075A"/>
    <w:pPr>
      <w:spacing w:before="0"/>
    </w:pPr>
    <w:rPr>
      <w:rFonts w:ascii="Segoe UI" w:hAnsi="Segoe UI" w:cs="Times New Roman"/>
      <w:sz w:val="18"/>
      <w:szCs w:val="18"/>
    </w:rPr>
  </w:style>
  <w:style w:type="character" w:customStyle="1" w:styleId="BalloonTextChar">
    <w:name w:val="Balloon Text Char"/>
    <w:link w:val="BalloonText"/>
    <w:rsid w:val="00DF075A"/>
    <w:rPr>
      <w:rFonts w:ascii="Segoe UI" w:hAnsi="Segoe UI" w:cs="Segoe UI"/>
      <w:color w:val="000000"/>
      <w:sz w:val="18"/>
      <w:szCs w:val="18"/>
      <w:lang w:val="en-GB" w:eastAsia="en-US"/>
    </w:rPr>
  </w:style>
  <w:style w:type="paragraph" w:styleId="DocumentMap">
    <w:name w:val="Document Map"/>
    <w:basedOn w:val="Normal"/>
    <w:link w:val="DocumentMapChar"/>
    <w:rsid w:val="002E33FE"/>
    <w:rPr>
      <w:rFonts w:ascii="Tahoma" w:hAnsi="Tahoma" w:cs="Tahoma"/>
      <w:sz w:val="16"/>
      <w:szCs w:val="16"/>
    </w:rPr>
  </w:style>
  <w:style w:type="character" w:customStyle="1" w:styleId="DocumentMapChar">
    <w:name w:val="Document Map Char"/>
    <w:link w:val="DocumentMap"/>
    <w:rsid w:val="002E33FE"/>
    <w:rPr>
      <w:rFonts w:ascii="Tahoma" w:hAnsi="Tahoma" w:cs="Tahoma"/>
      <w:color w:val="000000"/>
      <w:sz w:val="16"/>
      <w:szCs w:val="16"/>
      <w:lang w:val="en-GB"/>
    </w:rPr>
  </w:style>
  <w:style w:type="paragraph" w:customStyle="1" w:styleId="TableText">
    <w:name w:val="Table_Text"/>
    <w:basedOn w:val="Table"/>
    <w:link w:val="TableTextChar"/>
    <w:qFormat/>
    <w:rsid w:val="00D9355C"/>
    <w:rPr>
      <w:rFonts w:cs="Arial"/>
    </w:rPr>
  </w:style>
  <w:style w:type="character" w:customStyle="1" w:styleId="TableTextChar">
    <w:name w:val="Table_Text Char"/>
    <w:link w:val="TableText"/>
    <w:rsid w:val="00D9355C"/>
    <w:rPr>
      <w:rFonts w:cs="Arial"/>
      <w:color w:val="000000"/>
      <w:lang w:val="en-GB"/>
    </w:rPr>
  </w:style>
  <w:style w:type="character" w:customStyle="1" w:styleId="TableChar">
    <w:name w:val="Table Char"/>
    <w:basedOn w:val="BasictextZchn"/>
    <w:link w:val="Table"/>
    <w:rsid w:val="000D1F88"/>
    <w:rPr>
      <w:color w:val="000000"/>
      <w:sz w:val="22"/>
      <w:szCs w:val="15"/>
      <w:lang w:val="en-GB" w:eastAsia="en-US" w:bidi="ar-SA"/>
    </w:rPr>
  </w:style>
  <w:style w:type="paragraph" w:styleId="Caption">
    <w:name w:val="caption"/>
    <w:basedOn w:val="Figuretitle"/>
    <w:next w:val="Normal"/>
    <w:qFormat/>
    <w:rsid w:val="000D1F88"/>
  </w:style>
  <w:style w:type="paragraph" w:customStyle="1" w:styleId="EndNoteBibliographyTitle">
    <w:name w:val="EndNote Bibliography Title"/>
    <w:basedOn w:val="Normal"/>
    <w:link w:val="EndNoteBibliographyTitleChar"/>
    <w:rsid w:val="0028300F"/>
    <w:pPr>
      <w:jc w:val="center"/>
    </w:pPr>
    <w:rPr>
      <w:rFonts w:cs="Times New Roman"/>
      <w:noProof/>
      <w:lang w:val="en-US"/>
    </w:rPr>
  </w:style>
  <w:style w:type="character" w:customStyle="1" w:styleId="Heading2Char">
    <w:name w:val="Heading 2 Char"/>
    <w:link w:val="Heading2"/>
    <w:rsid w:val="0028300F"/>
    <w:rPr>
      <w:rFonts w:ascii="Arial" w:hAnsi="Arial"/>
      <w:b/>
      <w:sz w:val="24"/>
      <w:szCs w:val="22"/>
      <w:lang w:val="en-GB"/>
    </w:rPr>
  </w:style>
  <w:style w:type="character" w:customStyle="1" w:styleId="EndNoteBibliographyTitleChar">
    <w:name w:val="EndNote Bibliography Title Char"/>
    <w:link w:val="EndNoteBibliographyTitle"/>
    <w:rsid w:val="0028300F"/>
    <w:rPr>
      <w:rFonts w:ascii="Arial" w:hAnsi="Arial"/>
      <w:b w:val="0"/>
      <w:noProof/>
      <w:color w:val="000000"/>
      <w:sz w:val="22"/>
      <w:szCs w:val="15"/>
      <w:lang w:val="en-GB"/>
    </w:rPr>
  </w:style>
  <w:style w:type="paragraph" w:customStyle="1" w:styleId="EndNoteBibliography">
    <w:name w:val="EndNote Bibliography"/>
    <w:basedOn w:val="Normal"/>
    <w:link w:val="EndNoteBibliographyChar"/>
    <w:rsid w:val="0028300F"/>
    <w:rPr>
      <w:rFonts w:cs="Times New Roman"/>
      <w:noProof/>
      <w:lang w:val="en-US"/>
    </w:rPr>
  </w:style>
  <w:style w:type="character" w:customStyle="1" w:styleId="EndNoteBibliographyChar">
    <w:name w:val="EndNote Bibliography Char"/>
    <w:link w:val="EndNoteBibliography"/>
    <w:rsid w:val="0028300F"/>
    <w:rPr>
      <w:rFonts w:ascii="Arial" w:hAnsi="Arial"/>
      <w:b w:val="0"/>
      <w:noProof/>
      <w:color w:val="000000"/>
      <w:sz w:val="22"/>
      <w:szCs w:val="15"/>
      <w:lang w:val="en-GB"/>
    </w:rPr>
  </w:style>
  <w:style w:type="paragraph" w:styleId="ListParagraph">
    <w:name w:val="List Paragraph"/>
    <w:basedOn w:val="Normal"/>
    <w:uiPriority w:val="72"/>
    <w:qFormat/>
    <w:rsid w:val="00600FAC"/>
    <w:pPr>
      <w:ind w:left="720"/>
      <w:contextualSpacing/>
    </w:pPr>
  </w:style>
  <w:style w:type="paragraph" w:styleId="Bibliography">
    <w:name w:val="Bibliography"/>
    <w:basedOn w:val="Normal"/>
    <w:next w:val="Normal"/>
    <w:uiPriority w:val="70"/>
    <w:unhideWhenUsed/>
    <w:rsid w:val="00CD4C0F"/>
    <w:pPr>
      <w:ind w:left="720" w:hanging="720"/>
    </w:pPr>
  </w:style>
  <w:style w:type="paragraph" w:styleId="NormalWeb">
    <w:name w:val="Normal (Web)"/>
    <w:basedOn w:val="Normal"/>
    <w:uiPriority w:val="99"/>
    <w:semiHidden/>
    <w:unhideWhenUsed/>
    <w:rsid w:val="00437D5F"/>
    <w:pPr>
      <w:spacing w:before="100" w:beforeAutospacing="1" w:after="100" w:afterAutospacing="1"/>
      <w:jc w:val="left"/>
    </w:pPr>
    <w:rPr>
      <w:rFonts w:cs="Times New Roman"/>
      <w:color w:val="auto"/>
      <w:sz w:val="24"/>
      <w:szCs w:val="24"/>
      <w:lang w:val="de-DE" w:eastAsia="de-DE"/>
    </w:rPr>
  </w:style>
  <w:style w:type="table" w:customStyle="1" w:styleId="a">
    <w:basedOn w:val="TableNormal1"/>
    <w:tblPr>
      <w:tblStyleRowBandSize w:val="1"/>
      <w:tblStyleColBandSize w:val="1"/>
      <w:tblCellMar>
        <w:left w:w="115" w:type="dxa"/>
        <w:right w:w="115" w:type="dxa"/>
      </w:tblCellMar>
    </w:tblPr>
  </w:style>
  <w:style w:type="table" w:styleId="TableGrid">
    <w:name w:val="Table Grid"/>
    <w:basedOn w:val="TableNormal"/>
    <w:uiPriority w:val="39"/>
    <w:rsid w:val="00F65FC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C2579"/>
    <w:pPr>
      <w:spacing w:before="0"/>
      <w:jc w:val="left"/>
    </w:pPr>
    <w:rPr>
      <w:rFonts w:cs="Arial"/>
      <w:color w:val="000000"/>
      <w:szCs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3300">
      <w:bodyDiv w:val="1"/>
      <w:marLeft w:val="0"/>
      <w:marRight w:val="0"/>
      <w:marTop w:val="0"/>
      <w:marBottom w:val="0"/>
      <w:divBdr>
        <w:top w:val="none" w:sz="0" w:space="0" w:color="auto"/>
        <w:left w:val="none" w:sz="0" w:space="0" w:color="auto"/>
        <w:bottom w:val="none" w:sz="0" w:space="0" w:color="auto"/>
        <w:right w:val="none" w:sz="0" w:space="0" w:color="auto"/>
      </w:divBdr>
    </w:div>
    <w:div w:id="664823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tXeLJkBoYvx1jdl1wyshFDWEw==">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7796</Words>
  <Characters>44440</Characters>
  <Application>Microsoft Office Word</Application>
  <DocSecurity>0</DocSecurity>
  <Lines>370</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dorner</dc:creator>
  <cp:lastModifiedBy>David Dann</cp:lastModifiedBy>
  <cp:revision>12</cp:revision>
  <dcterms:created xsi:type="dcterms:W3CDTF">2023-11-16T10:22:00Z</dcterms:created>
  <dcterms:modified xsi:type="dcterms:W3CDTF">2023-11-16T20:05:00Z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id="sAZIw2Rh"/&gt;&lt;style id="http://www.zotero.org/styles/elsevier-harvard" hasBibliography="1" bibliographyStyleHasBeenSet="1"/&gt;&lt;prefs&gt;&lt;pref name="fieldType" value="Field"/&gt;&lt;/prefs&gt;&lt;/data&gt;</vt:lpwstr>
  </property>
</Properties>
</file>